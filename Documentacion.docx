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Cuerpo A"/>
        <w:jc w:val="both"/>
      </w:pPr>
    </w:p>
    <w:p>
      <w:pPr>
        <w:pStyle w:val="Cuerpo A"/>
      </w:pPr>
    </w:p>
    <w:p>
      <w:pPr>
        <w:pStyle w:val="Cuerpo A"/>
        <w:jc w:val="center"/>
        <w:rPr>
          <w:rStyle w:val="Ninguno"/>
          <w:b w:val="1"/>
          <w:bCs w:val="1"/>
          <w:sz w:val="96"/>
          <w:szCs w:val="96"/>
        </w:rPr>
      </w:pPr>
      <w:r>
        <w:rPr>
          <w:rStyle w:val="Ninguno"/>
          <w:b w:val="1"/>
          <w:bCs w:val="1"/>
          <w:sz w:val="96"/>
          <w:szCs w:val="96"/>
          <w:rtl w:val="0"/>
          <w:lang w:val="en-US"/>
        </w:rPr>
        <w:t>UNIVERSIDAD ORT URUGUAY</w:t>
      </w:r>
    </w:p>
    <w:p>
      <w:pPr>
        <w:pStyle w:val="Cuerpo A"/>
        <w:jc w:val="center"/>
        <w:rPr>
          <w:b w:val="1"/>
          <w:bCs w:val="1"/>
          <w:sz w:val="28"/>
          <w:szCs w:val="28"/>
        </w:rPr>
      </w:pPr>
    </w:p>
    <w:p>
      <w:pPr>
        <w:pStyle w:val="Cuerpo A"/>
        <w:jc w:val="center"/>
        <w:rPr>
          <w:b w:val="1"/>
          <w:bCs w:val="1"/>
          <w:sz w:val="28"/>
          <w:szCs w:val="28"/>
        </w:rPr>
      </w:pPr>
    </w:p>
    <w:p>
      <w:pPr>
        <w:pStyle w:val="Cuerpo A"/>
        <w:jc w:val="center"/>
        <w:rPr>
          <w:b w:val="1"/>
          <w:bCs w:val="1"/>
          <w:sz w:val="28"/>
          <w:szCs w:val="28"/>
        </w:rPr>
      </w:pPr>
    </w:p>
    <w:p>
      <w:pPr>
        <w:pStyle w:val="Cuerpo A"/>
        <w:rPr>
          <w:b w:val="1"/>
          <w:bCs w:val="1"/>
          <w:sz w:val="28"/>
          <w:szCs w:val="28"/>
        </w:rPr>
      </w:pPr>
    </w:p>
    <w:p>
      <w:pPr>
        <w:pStyle w:val="Cuerpo A"/>
        <w:jc w:val="center"/>
        <w:rPr>
          <w:rStyle w:val="Ninguno"/>
          <w:b w:val="1"/>
          <w:bCs w:val="1"/>
          <w:sz w:val="48"/>
          <w:szCs w:val="48"/>
        </w:rPr>
      </w:pPr>
      <w:r>
        <w:rPr>
          <w:rStyle w:val="Ninguno"/>
          <w:rFonts w:ascii="Arial Unicode MS" w:cs="Arial Unicode MS" w:hAnsi="Arial Unicode MS" w:eastAsia="Arial Unicode MS"/>
          <w:sz w:val="28"/>
          <w:szCs w:val="28"/>
          <w:lang w:val="en-US"/>
        </w:rPr>
        <w:br w:type="textWrapping"/>
        <w:br w:type="textWrapping"/>
      </w:r>
      <w:r>
        <w:rPr>
          <w:rStyle w:val="Ninguno"/>
          <w:b w:val="1"/>
          <w:bCs w:val="1"/>
          <w:sz w:val="48"/>
          <w:szCs w:val="48"/>
          <w:rtl w:val="0"/>
          <w:lang w:val="de-DE"/>
        </w:rPr>
        <w:t>Ingenier</w:t>
      </w:r>
      <w:r>
        <w:rPr>
          <w:rStyle w:val="Ninguno"/>
          <w:b w:val="1"/>
          <w:bCs w:val="1"/>
          <w:sz w:val="48"/>
          <w:szCs w:val="48"/>
          <w:rtl w:val="0"/>
          <w:lang w:val="en-US"/>
        </w:rPr>
        <w:t>í</w:t>
      </w:r>
      <w:r>
        <w:rPr>
          <w:rStyle w:val="Ninguno"/>
          <w:b w:val="1"/>
          <w:bCs w:val="1"/>
          <w:sz w:val="48"/>
          <w:szCs w:val="48"/>
          <w:rtl w:val="0"/>
          <w:lang w:val="de-DE"/>
        </w:rPr>
        <w:t>a de Software 2</w:t>
      </w:r>
      <w:r>
        <w:rPr>
          <w:rStyle w:val="Ninguno"/>
          <w:rFonts w:ascii="Arial Unicode MS" w:cs="Arial Unicode MS" w:hAnsi="Arial Unicode MS" w:eastAsia="Arial Unicode MS"/>
          <w:sz w:val="48"/>
          <w:szCs w:val="48"/>
          <w:lang w:val="en-US"/>
        </w:rPr>
        <w:br w:type="textWrapping"/>
      </w:r>
      <w:r>
        <w:rPr>
          <w:rStyle w:val="Ninguno"/>
          <w:b w:val="1"/>
          <w:bCs w:val="1"/>
          <w:sz w:val="48"/>
          <w:szCs w:val="48"/>
          <w:rtl w:val="0"/>
          <w:lang w:val="it-IT"/>
        </w:rPr>
        <w:t>Primer Obligatorio</w:t>
      </w:r>
    </w:p>
    <w:p>
      <w:pPr>
        <w:pStyle w:val="Cuerpo A"/>
        <w:jc w:val="center"/>
        <w:rPr>
          <w:b w:val="1"/>
          <w:bCs w:val="1"/>
          <w:sz w:val="28"/>
          <w:szCs w:val="28"/>
        </w:rPr>
      </w:pPr>
    </w:p>
    <w:p>
      <w:pPr>
        <w:pStyle w:val="Cuerpo A"/>
        <w:jc w:val="center"/>
        <w:rPr>
          <w:b w:val="1"/>
          <w:bCs w:val="1"/>
          <w:sz w:val="28"/>
          <w:szCs w:val="28"/>
        </w:rPr>
      </w:pPr>
    </w:p>
    <w:p>
      <w:pPr>
        <w:pStyle w:val="Cuerpo A"/>
        <w:jc w:val="center"/>
        <w:rPr>
          <w:b w:val="1"/>
          <w:bCs w:val="1"/>
          <w:sz w:val="28"/>
          <w:szCs w:val="28"/>
        </w:rPr>
      </w:pPr>
    </w:p>
    <w:p>
      <w:pPr>
        <w:pStyle w:val="Cuerpo A"/>
        <w:jc w:val="center"/>
        <w:rPr>
          <w:b w:val="1"/>
          <w:bCs w:val="1"/>
          <w:sz w:val="28"/>
          <w:szCs w:val="28"/>
        </w:rPr>
      </w:pPr>
    </w:p>
    <w:p>
      <w:pPr>
        <w:pStyle w:val="Cuerpo A"/>
        <w:jc w:val="center"/>
        <w:rPr>
          <w:b w:val="1"/>
          <w:bCs w:val="1"/>
          <w:sz w:val="28"/>
          <w:szCs w:val="28"/>
        </w:rPr>
      </w:pPr>
    </w:p>
    <w:p>
      <w:pPr>
        <w:pStyle w:val="Cuerpo A"/>
        <w:jc w:val="center"/>
        <w:rPr>
          <w:b w:val="1"/>
          <w:bCs w:val="1"/>
          <w:sz w:val="28"/>
          <w:szCs w:val="28"/>
        </w:rPr>
      </w:pPr>
    </w:p>
    <w:p>
      <w:pPr>
        <w:pStyle w:val="Cuerpo A"/>
        <w:jc w:val="center"/>
        <w:rPr>
          <w:b w:val="1"/>
          <w:bCs w:val="1"/>
          <w:sz w:val="28"/>
          <w:szCs w:val="28"/>
        </w:rPr>
      </w:pPr>
    </w:p>
    <w:p>
      <w:pPr>
        <w:pStyle w:val="Cuerpo A"/>
        <w:jc w:val="center"/>
        <w:rPr>
          <w:b w:val="1"/>
          <w:bCs w:val="1"/>
          <w:sz w:val="28"/>
          <w:szCs w:val="28"/>
        </w:rPr>
      </w:pPr>
    </w:p>
    <w:p>
      <w:pPr>
        <w:pStyle w:val="Cuerpo A"/>
        <w:jc w:val="center"/>
        <w:rPr>
          <w:b w:val="1"/>
          <w:bCs w:val="1"/>
          <w:sz w:val="28"/>
          <w:szCs w:val="28"/>
        </w:rPr>
      </w:pPr>
    </w:p>
    <w:p>
      <w:pPr>
        <w:pStyle w:val="Cuerpo A"/>
        <w:jc w:val="center"/>
        <w:rPr>
          <w:b w:val="1"/>
          <w:bCs w:val="1"/>
          <w:sz w:val="28"/>
          <w:szCs w:val="28"/>
        </w:rPr>
      </w:pPr>
    </w:p>
    <w:p>
      <w:pPr>
        <w:pStyle w:val="Cuerpo A"/>
        <w:rPr>
          <w:b w:val="1"/>
          <w:bCs w:val="1"/>
          <w:sz w:val="28"/>
          <w:szCs w:val="28"/>
        </w:rPr>
      </w:pPr>
    </w:p>
    <w:p>
      <w:pPr>
        <w:pStyle w:val="Cuerpo A"/>
        <w:rPr>
          <w:rStyle w:val="Ninguno"/>
          <w:b w:val="1"/>
          <w:bCs w:val="1"/>
          <w:sz w:val="28"/>
          <w:szCs w:val="28"/>
        </w:rPr>
      </w:pPr>
      <w:r>
        <w:rPr>
          <w:rStyle w:val="Ninguno"/>
          <w:b w:val="1"/>
          <w:bCs w:val="1"/>
          <w:sz w:val="28"/>
          <w:szCs w:val="28"/>
          <w:rtl w:val="0"/>
          <w:lang w:val="pt-PT"/>
        </w:rPr>
        <w:t>Participantes:</w:t>
      </w:r>
    </w:p>
    <w:p>
      <w:pPr>
        <w:pStyle w:val="Cuerpo A"/>
        <w:rPr>
          <w:rStyle w:val="Ninguno"/>
          <w:b w:val="1"/>
          <w:bCs w:val="1"/>
          <w:sz w:val="28"/>
          <w:szCs w:val="28"/>
        </w:rPr>
      </w:pPr>
      <w:r>
        <w:rPr>
          <w:rStyle w:val="Ninguno"/>
          <w:sz w:val="28"/>
          <w:szCs w:val="28"/>
          <w:rtl w:val="0"/>
          <w:lang w:val="en-US"/>
        </w:rPr>
        <w:t>Gabriel Bursztein</w:t>
      </w:r>
      <w:ins w:id="0" w:date="2017-05-04T22:55:33Z" w:author="Gabriel Bursztein">
        <w:r>
          <w:rPr>
            <w:rStyle w:val="Ninguno"/>
            <w:sz w:val="28"/>
            <w:szCs w:val="28"/>
            <w:rtl w:val="0"/>
            <w:lang w:val="en-US"/>
          </w:rPr>
          <w:t xml:space="preserve"> </w:t>
        </w:r>
      </w:ins>
      <w:r>
        <w:rPr>
          <w:rStyle w:val="Ninguno"/>
          <w:sz w:val="28"/>
          <w:szCs w:val="28"/>
          <w:rtl w:val="0"/>
          <w:lang w:val="en-US"/>
        </w:rPr>
        <w:t>(195581)</w:t>
      </w:r>
      <w:r>
        <w:rPr>
          <w:rStyle w:val="Ninguno"/>
          <w:rFonts w:ascii="Arial Unicode MS" w:cs="Arial Unicode MS" w:hAnsi="Arial Unicode MS" w:eastAsia="Arial Unicode MS"/>
          <w:sz w:val="28"/>
          <w:szCs w:val="28"/>
          <w:lang w:val="en-US"/>
        </w:rPr>
        <w:br w:type="textWrapping"/>
      </w:r>
      <w:r>
        <w:rPr>
          <w:rStyle w:val="Ninguno"/>
          <w:sz w:val="28"/>
          <w:szCs w:val="28"/>
          <w:rtl w:val="0"/>
          <w:lang w:val="it-IT"/>
        </w:rPr>
        <w:t>Fabi</w:t>
      </w:r>
      <w:r>
        <w:rPr>
          <w:rStyle w:val="Ninguno"/>
          <w:sz w:val="28"/>
          <w:szCs w:val="28"/>
          <w:rtl w:val="0"/>
          <w:lang w:val="en-US"/>
        </w:rPr>
        <w:t>á</w:t>
      </w:r>
      <w:r>
        <w:rPr>
          <w:rStyle w:val="Ninguno"/>
          <w:sz w:val="28"/>
          <w:szCs w:val="28"/>
          <w:rtl w:val="0"/>
          <w:lang w:val="en-US"/>
        </w:rPr>
        <w:t>n Grobert</w:t>
      </w:r>
      <w:ins w:id="1" w:date="2017-05-04T22:55:34Z" w:author="Gabriel Bursztein">
        <w:r>
          <w:rPr>
            <w:rStyle w:val="Ninguno"/>
            <w:sz w:val="28"/>
            <w:szCs w:val="28"/>
            <w:rtl w:val="0"/>
            <w:lang w:val="en-US"/>
          </w:rPr>
          <w:t xml:space="preserve"> </w:t>
        </w:r>
      </w:ins>
      <w:r>
        <w:rPr>
          <w:rStyle w:val="Ninguno"/>
          <w:sz w:val="28"/>
          <w:szCs w:val="28"/>
          <w:rtl w:val="0"/>
          <w:lang w:val="en-US"/>
        </w:rPr>
        <w:t>(194738)</w:t>
      </w:r>
      <w:r>
        <w:rPr>
          <w:rStyle w:val="Ninguno"/>
          <w:rFonts w:ascii="Arial Unicode MS" w:cs="Arial Unicode MS" w:hAnsi="Arial Unicode MS" w:eastAsia="Arial Unicode MS"/>
          <w:sz w:val="28"/>
          <w:szCs w:val="28"/>
          <w:lang w:val="en-US"/>
        </w:rPr>
        <w:br w:type="textWrapping"/>
      </w:r>
      <w:r>
        <w:rPr>
          <w:rStyle w:val="Ninguno"/>
          <w:b w:val="1"/>
          <w:bCs w:val="1"/>
          <w:sz w:val="28"/>
          <w:szCs w:val="28"/>
          <w:rtl w:val="0"/>
          <w:lang w:val="pt-PT"/>
        </w:rPr>
        <w:t>Docentes:</w:t>
      </w:r>
    </w:p>
    <w:p>
      <w:pPr>
        <w:pStyle w:val="Cuerpo A"/>
        <w:rPr>
          <w:rStyle w:val="Ninguno"/>
          <w:b w:val="1"/>
          <w:bCs w:val="1"/>
          <w:color w:val="24292e"/>
          <w:sz w:val="18"/>
          <w:szCs w:val="18"/>
          <w:u w:color="24292e"/>
          <w:shd w:val="clear" w:color="auto" w:fill="ffffff"/>
        </w:rPr>
      </w:pPr>
      <w:r>
        <w:rPr>
          <w:rStyle w:val="Ninguno"/>
          <w:sz w:val="28"/>
          <w:szCs w:val="28"/>
          <w:rtl w:val="0"/>
          <w:lang w:val="en-US"/>
        </w:rPr>
        <w:t>Á</w:t>
      </w:r>
      <w:r>
        <w:rPr>
          <w:rStyle w:val="Ninguno"/>
          <w:sz w:val="28"/>
          <w:szCs w:val="28"/>
          <w:rtl w:val="0"/>
          <w:lang w:val="en-US"/>
        </w:rPr>
        <w:t>lvaro Ortas</w:t>
      </w:r>
      <w:r>
        <w:rPr>
          <w:rStyle w:val="Ninguno"/>
          <w:rFonts w:ascii="Arial Unicode MS" w:cs="Arial Unicode MS" w:hAnsi="Arial Unicode MS" w:eastAsia="Arial Unicode MS"/>
          <w:sz w:val="28"/>
          <w:szCs w:val="28"/>
          <w:lang w:val="en-US"/>
        </w:rPr>
        <w:br w:type="textWrapping"/>
      </w:r>
      <w:r>
        <w:rPr>
          <w:rStyle w:val="Ninguno"/>
          <w:rFonts w:ascii="Arial Unicode MS" w:cs="Arial Unicode MS" w:hAnsi="Arial Unicode MS" w:eastAsia="Arial Unicode MS"/>
          <w:color w:val="24292e"/>
          <w:sz w:val="18"/>
          <w:szCs w:val="18"/>
          <w:u w:color="24292e"/>
          <w:shd w:val="clear" w:color="auto" w:fill="ffffff"/>
          <w:lang w:val="en-US"/>
        </w:rPr>
        <w:br w:type="textWrapping"/>
      </w:r>
    </w:p>
    <w:p>
      <w:pPr>
        <w:pStyle w:val="Encabezamiento"/>
      </w:pPr>
      <w:bookmarkStart w:name="_c30e4i6sefm" w:id="2"/>
      <w:r>
        <w:rPr>
          <w:rFonts w:cs="Arial Unicode MS" w:eastAsia="Arial Unicode MS" w:hint="default"/>
          <w:rtl w:val="0"/>
        </w:rPr>
        <w:t>Í</w:t>
      </w:r>
      <w:r>
        <w:rPr>
          <w:rStyle w:val="Ninguno"/>
          <w:rFonts w:cs="Arial Unicode MS" w:eastAsia="Arial Unicode MS"/>
          <w:rtl w:val="0"/>
          <w:lang w:val="it-IT"/>
        </w:rPr>
        <w:t>ndice</w:t>
      </w:r>
    </w:p>
    <w:p>
      <w:pPr>
        <w:pStyle w:val="Cuerpo A"/>
      </w:pPr>
    </w:p>
    <w:p>
      <w:pPr>
        <w:pStyle w:val="Cuerpo A"/>
        <w:tabs>
          <w:tab w:val="right" w:pos="9000"/>
        </w:tabs>
        <w:spacing w:before="80" w:line="240" w:lineRule="auto"/>
      </w:pPr>
      <w:r>
        <w:rPr>
          <w:rStyle w:val="Hyperlink.0"/>
        </w:rPr>
        <w:fldChar w:fldCharType="begin" w:fldLock="0"/>
      </w:r>
      <w:r>
        <w:rPr>
          <w:rStyle w:val="Hyperlink.0"/>
        </w:rPr>
        <w:instrText xml:space="preserve"> HYPERLINK \l "c30e4i6sefm" </w:instrText>
      </w:r>
      <w:r>
        <w:rPr>
          <w:rStyle w:val="Hyperlink.0"/>
        </w:rPr>
        <w:fldChar w:fldCharType="separate" w:fldLock="0"/>
      </w:r>
      <w:r>
        <w:rPr>
          <w:rStyle w:val="Hyperlink.0"/>
          <w:rtl w:val="0"/>
          <w:lang w:val="en-US"/>
        </w:rPr>
        <w:t>Í</w:t>
      </w:r>
      <w:r>
        <w:rPr>
          <w:rStyle w:val="Ninguno"/>
          <w:b w:val="1"/>
          <w:bCs w:val="1"/>
          <w:rtl w:val="0"/>
          <w:lang w:val="it-IT"/>
        </w:rPr>
        <w:t>ndice</w:t>
      </w:r>
      <w:r>
        <w:rPr/>
        <w:fldChar w:fldCharType="end" w:fldLock="0"/>
      </w:r>
      <w:r>
        <w:rPr>
          <w:rStyle w:val="Hyperlink.0"/>
          <w:rtl w:val="0"/>
          <w:lang w:val="en-US"/>
        </w:rPr>
        <w:tab/>
        <w:t>2</w:t>
      </w:r>
    </w:p>
    <w:p>
      <w:pPr>
        <w:pStyle w:val="Cuerpo A"/>
        <w:tabs>
          <w:tab w:val="right" w:pos="9000"/>
        </w:tabs>
        <w:spacing w:before="200" w:line="240" w:lineRule="auto"/>
      </w:pPr>
      <w:r>
        <w:rPr>
          <w:rStyle w:val="Hyperlink.1"/>
        </w:rPr>
        <w:fldChar w:fldCharType="begin" w:fldLock="0"/>
      </w:r>
      <w:r>
        <w:rPr>
          <w:rStyle w:val="Hyperlink.1"/>
        </w:rPr>
        <w:instrText xml:space="preserve"> HYPERLINK \l "dse52uvnmi1" </w:instrText>
      </w:r>
      <w:r>
        <w:rPr>
          <w:rStyle w:val="Hyperlink.1"/>
        </w:rPr>
        <w:fldChar w:fldCharType="separate" w:fldLock="0"/>
      </w:r>
      <w:r>
        <w:rPr>
          <w:rStyle w:val="Hyperlink.1"/>
          <w:rtl w:val="0"/>
          <w:lang w:val="es-ES_tradnl"/>
        </w:rPr>
        <w:t>1)Introducci</w:t>
      </w:r>
      <w:r>
        <w:rPr>
          <w:rStyle w:val="Hyperlink.1"/>
          <w:rtl w:val="0"/>
          <w:lang w:val="es-ES_tradnl"/>
        </w:rPr>
        <w:t>ó</w:t>
      </w:r>
      <w:r>
        <w:rPr>
          <w:rStyle w:val="Hyperlink.0"/>
          <w:rtl w:val="0"/>
          <w:lang w:val="en-US"/>
        </w:rPr>
        <w:t>n</w:t>
      </w:r>
      <w:r>
        <w:rPr/>
        <w:fldChar w:fldCharType="end" w:fldLock="0"/>
      </w:r>
      <w:r>
        <w:rPr>
          <w:rStyle w:val="Hyperlink.0"/>
          <w:rtl w:val="0"/>
          <w:lang w:val="en-US"/>
        </w:rPr>
        <w:tab/>
        <w:t>4</w:t>
      </w:r>
    </w:p>
    <w:p>
      <w:pPr>
        <w:pStyle w:val="Cuerpo A"/>
        <w:tabs>
          <w:tab w:val="right" w:pos="9000"/>
        </w:tabs>
        <w:spacing w:before="200" w:line="240" w:lineRule="auto"/>
      </w:pPr>
      <w:r>
        <w:rPr>
          <w:rStyle w:val="Hyperlink.2"/>
        </w:rPr>
        <w:fldChar w:fldCharType="begin" w:fldLock="0"/>
      </w:r>
      <w:r>
        <w:rPr>
          <w:rStyle w:val="Hyperlink.2"/>
        </w:rPr>
        <w:instrText xml:space="preserve"> HYPERLINK \l "cbejr8cm0ro2" </w:instrText>
      </w:r>
      <w:r>
        <w:rPr>
          <w:rStyle w:val="Hyperlink.2"/>
        </w:rPr>
        <w:fldChar w:fldCharType="separate" w:fldLock="0"/>
      </w:r>
      <w:r>
        <w:rPr>
          <w:rStyle w:val="Hyperlink.2"/>
          <w:rtl w:val="0"/>
          <w:lang w:val="nl-NL"/>
        </w:rPr>
        <w:t>2)Plan de SQA</w:t>
      </w:r>
      <w:r>
        <w:rPr/>
        <w:fldChar w:fldCharType="end" w:fldLock="0"/>
      </w:r>
      <w:r>
        <w:rPr>
          <w:rStyle w:val="Hyperlink.0"/>
          <w:rtl w:val="0"/>
          <w:lang w:val="en-US"/>
        </w:rPr>
        <w:tab/>
        <w:t>4</w:t>
      </w:r>
    </w:p>
    <w:p>
      <w:pPr>
        <w:pStyle w:val="Cuerpo A"/>
        <w:tabs>
          <w:tab w:val="right" w:pos="9000"/>
        </w:tabs>
        <w:spacing w:before="60" w:line="240" w:lineRule="auto"/>
        <w:ind w:left="360" w:firstLine="0"/>
      </w:pPr>
      <w:r>
        <w:rPr>
          <w:rStyle w:val="Hyperlink.3"/>
        </w:rPr>
        <w:fldChar w:fldCharType="begin" w:fldLock="0"/>
      </w:r>
      <w:r>
        <w:rPr>
          <w:rStyle w:val="Hyperlink.3"/>
        </w:rPr>
        <w:instrText xml:space="preserve"> HYPERLINK \l "br8ln2cneu1u" </w:instrText>
      </w:r>
      <w:r>
        <w:rPr>
          <w:rStyle w:val="Hyperlink.3"/>
        </w:rPr>
        <w:fldChar w:fldCharType="separate" w:fldLock="0"/>
      </w:r>
      <w:r>
        <w:rPr>
          <w:rStyle w:val="Hyperlink.3"/>
          <w:rtl w:val="0"/>
          <w:lang w:val="pt-PT"/>
        </w:rPr>
        <w:t>2.1)Objetivo</w:t>
      </w:r>
      <w:r>
        <w:rPr/>
        <w:fldChar w:fldCharType="end" w:fldLock="0"/>
      </w:r>
      <w:r>
        <w:rPr>
          <w:rtl w:val="0"/>
        </w:rPr>
        <w:tab/>
        <w:t>4</w:t>
      </w:r>
    </w:p>
    <w:p>
      <w:pPr>
        <w:pStyle w:val="Cuerpo A"/>
        <w:tabs>
          <w:tab w:val="right" w:pos="9000"/>
        </w:tabs>
        <w:spacing w:before="60" w:line="240" w:lineRule="auto"/>
        <w:ind w:left="360" w:firstLine="0"/>
      </w:pPr>
      <w:r>
        <w:rPr>
          <w:rStyle w:val="Hyperlink.3"/>
        </w:rPr>
        <w:fldChar w:fldCharType="begin" w:fldLock="0"/>
      </w:r>
      <w:r>
        <w:rPr>
          <w:rStyle w:val="Hyperlink.3"/>
        </w:rPr>
        <w:instrText xml:space="preserve"> HYPERLINK \l "qukr7u2nc7k7" </w:instrText>
      </w:r>
      <w:r>
        <w:rPr>
          <w:rStyle w:val="Hyperlink.3"/>
        </w:rPr>
        <w:fldChar w:fldCharType="separate" w:fldLock="0"/>
      </w:r>
      <w:r>
        <w:rPr>
          <w:rStyle w:val="Hyperlink.3"/>
          <w:rtl w:val="0"/>
          <w:lang w:val="pt-PT"/>
        </w:rPr>
        <w:t>2.2)Calidad</w:t>
      </w:r>
      <w:r>
        <w:rPr/>
        <w:fldChar w:fldCharType="end" w:fldLock="0"/>
      </w:r>
      <w:r>
        <w:rPr>
          <w:rtl w:val="0"/>
        </w:rPr>
        <w:tab/>
        <w:t>4</w:t>
      </w:r>
    </w:p>
    <w:p>
      <w:pPr>
        <w:pStyle w:val="Cuerpo A"/>
        <w:tabs>
          <w:tab w:val="right" w:pos="9000"/>
        </w:tabs>
        <w:spacing w:before="60" w:line="240" w:lineRule="auto"/>
        <w:ind w:left="360" w:firstLine="0"/>
      </w:pPr>
      <w:r>
        <w:rPr>
          <w:rStyle w:val="Hyperlink.4"/>
        </w:rPr>
        <w:fldChar w:fldCharType="begin" w:fldLock="0"/>
      </w:r>
      <w:r>
        <w:rPr>
          <w:rStyle w:val="Hyperlink.4"/>
        </w:rPr>
        <w:instrText xml:space="preserve"> HYPERLINK \l "lowstutczbwz" </w:instrText>
      </w:r>
      <w:r>
        <w:rPr>
          <w:rStyle w:val="Hyperlink.4"/>
        </w:rPr>
        <w:fldChar w:fldCharType="separate" w:fldLock="0"/>
      </w:r>
      <w:r>
        <w:rPr>
          <w:rStyle w:val="Hyperlink.4"/>
          <w:rtl w:val="0"/>
          <w:lang w:val="nl-NL"/>
        </w:rPr>
        <w:t>2.3)Plan de M</w:t>
      </w:r>
      <w:r>
        <w:rPr>
          <w:rStyle w:val="Ninguno"/>
          <w:rtl w:val="0"/>
          <w:lang w:val="fr-FR"/>
        </w:rPr>
        <w:t>é</w:t>
      </w:r>
      <w:r>
        <w:rPr>
          <w:rStyle w:val="Hyperlink.3"/>
          <w:rtl w:val="0"/>
          <w:lang w:val="pt-PT"/>
        </w:rPr>
        <w:t>tricas</w:t>
      </w:r>
      <w:r>
        <w:rPr/>
        <w:fldChar w:fldCharType="end" w:fldLock="0"/>
      </w:r>
      <w:r>
        <w:rPr>
          <w:rtl w:val="0"/>
        </w:rPr>
        <w:tab/>
        <w:t>4</w:t>
      </w:r>
    </w:p>
    <w:p>
      <w:pPr>
        <w:pStyle w:val="Cuerpo A"/>
        <w:tabs>
          <w:tab w:val="right" w:pos="9000"/>
        </w:tabs>
        <w:spacing w:before="60" w:line="240" w:lineRule="auto"/>
        <w:ind w:left="720" w:firstLine="0"/>
      </w:pPr>
      <w:r>
        <w:rPr>
          <w:rStyle w:val="Hyperlink.5"/>
        </w:rPr>
        <w:fldChar w:fldCharType="begin" w:fldLock="0"/>
      </w:r>
      <w:r>
        <w:rPr>
          <w:rStyle w:val="Hyperlink.5"/>
        </w:rPr>
        <w:instrText xml:space="preserve"> HYPERLINK \l "wg2mxh8fbz0l" </w:instrText>
      </w:r>
      <w:r>
        <w:rPr>
          <w:rStyle w:val="Hyperlink.5"/>
        </w:rPr>
        <w:fldChar w:fldCharType="separate" w:fldLock="0"/>
      </w:r>
      <w:r>
        <w:rPr>
          <w:rStyle w:val="Hyperlink.5"/>
          <w:rtl w:val="0"/>
          <w:lang w:val="es-ES_tradnl"/>
        </w:rPr>
        <w:t>2.3.1)Cubrimiento de las pruebas unitarias</w:t>
      </w:r>
      <w:r>
        <w:rPr/>
        <w:fldChar w:fldCharType="end" w:fldLock="0"/>
      </w:r>
      <w:r>
        <w:rPr>
          <w:rtl w:val="0"/>
        </w:rPr>
        <w:tab/>
        <w:t>5</w:t>
      </w:r>
    </w:p>
    <w:p>
      <w:pPr>
        <w:pStyle w:val="Cuerpo A"/>
        <w:tabs>
          <w:tab w:val="right" w:pos="9000"/>
        </w:tabs>
        <w:spacing w:before="60" w:line="240" w:lineRule="auto"/>
        <w:ind w:left="720" w:firstLine="0"/>
      </w:pPr>
      <w:r>
        <w:rPr>
          <w:rStyle w:val="Hyperlink.5"/>
        </w:rPr>
        <w:fldChar w:fldCharType="begin" w:fldLock="0"/>
      </w:r>
      <w:r>
        <w:rPr>
          <w:rStyle w:val="Hyperlink.5"/>
        </w:rPr>
        <w:instrText xml:space="preserve"> HYPERLINK \l "gsl4bnnu3o4r" </w:instrText>
      </w:r>
      <w:r>
        <w:rPr>
          <w:rStyle w:val="Hyperlink.5"/>
        </w:rPr>
        <w:fldChar w:fldCharType="separate" w:fldLock="0"/>
      </w:r>
      <w:r>
        <w:rPr>
          <w:rStyle w:val="Hyperlink.5"/>
          <w:rtl w:val="0"/>
          <w:lang w:val="es-ES_tradnl"/>
        </w:rPr>
        <w:t>2.3.2)Cubrimiento de las pruebas funcionales</w:t>
      </w:r>
      <w:r>
        <w:rPr/>
        <w:fldChar w:fldCharType="end" w:fldLock="0"/>
      </w:r>
      <w:r>
        <w:rPr>
          <w:rtl w:val="0"/>
        </w:rPr>
        <w:tab/>
        <w:t>5</w:t>
      </w:r>
    </w:p>
    <w:p>
      <w:pPr>
        <w:pStyle w:val="Cuerpo A"/>
        <w:tabs>
          <w:tab w:val="right" w:pos="9000"/>
        </w:tabs>
        <w:spacing w:before="60" w:line="240" w:lineRule="auto"/>
        <w:ind w:left="720" w:firstLine="0"/>
      </w:pPr>
      <w:r>
        <w:rPr>
          <w:rStyle w:val="Hyperlink.5"/>
        </w:rPr>
        <w:fldChar w:fldCharType="begin" w:fldLock="0"/>
      </w:r>
      <w:r>
        <w:rPr>
          <w:rStyle w:val="Hyperlink.5"/>
        </w:rPr>
        <w:instrText xml:space="preserve"> HYPERLINK \l "p055wezhvy8p" </w:instrText>
      </w:r>
      <w:r>
        <w:rPr>
          <w:rStyle w:val="Hyperlink.5"/>
        </w:rPr>
        <w:fldChar w:fldCharType="separate" w:fldLock="0"/>
      </w:r>
      <w:r>
        <w:rPr>
          <w:rStyle w:val="Hyperlink.5"/>
          <w:rtl w:val="0"/>
          <w:lang w:val="es-ES_tradnl"/>
        </w:rPr>
        <w:t>2.3.3)Calidad de c</w:t>
      </w:r>
      <w:r>
        <w:rPr>
          <w:rStyle w:val="Hyperlink.5"/>
          <w:rtl w:val="0"/>
          <w:lang w:val="es-ES_tradnl"/>
        </w:rPr>
        <w:t>ó</w:t>
      </w:r>
      <w:r>
        <w:rPr>
          <w:rStyle w:val="Hyperlink.5"/>
          <w:rtl w:val="0"/>
          <w:lang w:val="es-ES_tradnl"/>
        </w:rPr>
        <w:t>digo</w:t>
      </w:r>
      <w:r>
        <w:rPr/>
        <w:fldChar w:fldCharType="end" w:fldLock="0"/>
      </w:r>
      <w:r>
        <w:rPr>
          <w:rtl w:val="0"/>
        </w:rPr>
        <w:tab/>
        <w:t>5</w:t>
      </w:r>
    </w:p>
    <w:p>
      <w:pPr>
        <w:pStyle w:val="Cuerpo A"/>
        <w:tabs>
          <w:tab w:val="right" w:pos="9000"/>
        </w:tabs>
        <w:spacing w:before="60" w:line="240" w:lineRule="auto"/>
        <w:ind w:left="720" w:firstLine="0"/>
      </w:pPr>
      <w:r>
        <w:rPr/>
        <w:fldChar w:fldCharType="begin" w:fldLock="0"/>
      </w:r>
      <w:r>
        <w:instrText xml:space="preserve"> HYPERLINK \l "qokuzmb2w9c" </w:instrText>
      </w:r>
      <w:r>
        <w:rPr/>
        <w:fldChar w:fldCharType="separate" w:fldLock="0"/>
      </w:r>
      <w:r>
        <w:rPr>
          <w:rtl w:val="0"/>
        </w:rPr>
        <w:t>2.3.4)Tama</w:t>
      </w:r>
      <w:r>
        <w:rPr>
          <w:rStyle w:val="Hyperlink.5"/>
          <w:rtl w:val="0"/>
          <w:lang w:val="es-ES_tradnl"/>
        </w:rPr>
        <w:t>ñ</w:t>
      </w:r>
      <w:r>
        <w:rPr>
          <w:rStyle w:val="Ninguno"/>
          <w:rtl w:val="0"/>
          <w:lang w:val="it-IT"/>
        </w:rPr>
        <w:t>o del sistema</w:t>
      </w:r>
      <w:r>
        <w:rPr/>
        <w:fldChar w:fldCharType="end" w:fldLock="0"/>
      </w:r>
      <w:r>
        <w:rPr>
          <w:rtl w:val="0"/>
        </w:rPr>
        <w:tab/>
        <w:t>7</w:t>
      </w:r>
    </w:p>
    <w:p>
      <w:pPr>
        <w:pStyle w:val="Cuerpo A"/>
        <w:tabs>
          <w:tab w:val="right" w:pos="9000"/>
        </w:tabs>
        <w:spacing w:before="60" w:line="240" w:lineRule="auto"/>
        <w:ind w:left="360" w:firstLine="0"/>
      </w:pPr>
      <w:r>
        <w:rPr>
          <w:rStyle w:val="Hyperlink.3"/>
        </w:rPr>
        <w:fldChar w:fldCharType="begin" w:fldLock="0"/>
      </w:r>
      <w:r>
        <w:rPr>
          <w:rStyle w:val="Hyperlink.3"/>
        </w:rPr>
        <w:instrText xml:space="preserve"> HYPERLINK \l "v0tmtkryffxj" </w:instrText>
      </w:r>
      <w:r>
        <w:rPr>
          <w:rStyle w:val="Hyperlink.3"/>
        </w:rPr>
        <w:fldChar w:fldCharType="separate" w:fldLock="0"/>
      </w:r>
      <w:r>
        <w:rPr>
          <w:rStyle w:val="Hyperlink.3"/>
          <w:rtl w:val="0"/>
          <w:lang w:val="pt-PT"/>
        </w:rPr>
        <w:t>2.4)Usabilidad</w:t>
      </w:r>
      <w:r>
        <w:rPr/>
        <w:fldChar w:fldCharType="end" w:fldLock="0"/>
      </w:r>
      <w:r>
        <w:rPr>
          <w:rtl w:val="0"/>
        </w:rPr>
        <w:tab/>
        <w:t>7</w:t>
      </w:r>
    </w:p>
    <w:p>
      <w:pPr>
        <w:pStyle w:val="Cuerpo A"/>
        <w:tabs>
          <w:tab w:val="right" w:pos="9000"/>
        </w:tabs>
        <w:spacing w:before="60" w:line="240" w:lineRule="auto"/>
        <w:ind w:left="360" w:firstLine="0"/>
      </w:pPr>
      <w:r>
        <w:rPr>
          <w:rStyle w:val="Hyperlink.5"/>
        </w:rPr>
        <w:fldChar w:fldCharType="begin" w:fldLock="0"/>
      </w:r>
      <w:r>
        <w:rPr>
          <w:rStyle w:val="Hyperlink.5"/>
        </w:rPr>
        <w:instrText xml:space="preserve"> HYPERLINK \l "p24en4cwuws3" </w:instrText>
      </w:r>
      <w:r>
        <w:rPr>
          <w:rStyle w:val="Hyperlink.5"/>
        </w:rPr>
        <w:fldChar w:fldCharType="separate" w:fldLock="0"/>
      </w:r>
      <w:r>
        <w:rPr>
          <w:rStyle w:val="Hyperlink.5"/>
          <w:rtl w:val="0"/>
          <w:lang w:val="es-ES_tradnl"/>
        </w:rPr>
        <w:t>2.5)Documentaci</w:t>
      </w:r>
      <w:r>
        <w:rPr>
          <w:rStyle w:val="Hyperlink.5"/>
          <w:rtl w:val="0"/>
          <w:lang w:val="es-ES_tradnl"/>
        </w:rPr>
        <w:t>ó</w:t>
      </w:r>
      <w:r>
        <w:rPr>
          <w:rtl w:val="0"/>
        </w:rPr>
        <w:t>n</w:t>
      </w:r>
      <w:r>
        <w:rPr/>
        <w:fldChar w:fldCharType="end" w:fldLock="0"/>
      </w:r>
      <w:r>
        <w:rPr>
          <w:rtl w:val="0"/>
        </w:rPr>
        <w:tab/>
        <w:t>8</w:t>
      </w:r>
    </w:p>
    <w:p>
      <w:pPr>
        <w:pStyle w:val="Cuerpo A"/>
        <w:tabs>
          <w:tab w:val="right" w:pos="9000"/>
        </w:tabs>
        <w:spacing w:before="60" w:line="240" w:lineRule="auto"/>
        <w:ind w:left="720" w:firstLine="0"/>
      </w:pPr>
      <w:r>
        <w:rPr>
          <w:rStyle w:val="Hyperlink.3"/>
        </w:rPr>
        <w:fldChar w:fldCharType="begin" w:fldLock="0"/>
      </w:r>
      <w:r>
        <w:rPr>
          <w:rStyle w:val="Hyperlink.3"/>
        </w:rPr>
        <w:instrText xml:space="preserve"> HYPERLINK \l "guf7786qllib" </w:instrText>
      </w:r>
      <w:r>
        <w:rPr>
          <w:rStyle w:val="Hyperlink.3"/>
        </w:rPr>
        <w:fldChar w:fldCharType="separate" w:fldLock="0"/>
      </w:r>
      <w:r>
        <w:rPr>
          <w:rStyle w:val="Hyperlink.3"/>
          <w:rtl w:val="0"/>
          <w:lang w:val="pt-PT"/>
        </w:rPr>
        <w:t>2.6)Actividades Preventivas</w:t>
      </w:r>
      <w:r>
        <w:rPr/>
        <w:fldChar w:fldCharType="end" w:fldLock="0"/>
      </w:r>
      <w:r>
        <w:rPr>
          <w:rtl w:val="0"/>
        </w:rPr>
        <w:tab/>
        <w:t>9</w:t>
      </w:r>
    </w:p>
    <w:p>
      <w:pPr>
        <w:pStyle w:val="Cuerpo A"/>
        <w:tabs>
          <w:tab w:val="right" w:pos="9000"/>
        </w:tabs>
        <w:spacing w:before="60" w:line="240" w:lineRule="auto"/>
        <w:ind w:left="720" w:firstLine="0"/>
      </w:pPr>
      <w:r>
        <w:rPr>
          <w:rStyle w:val="Hyperlink.5"/>
        </w:rPr>
        <w:fldChar w:fldCharType="begin" w:fldLock="0"/>
      </w:r>
      <w:r>
        <w:rPr>
          <w:rStyle w:val="Hyperlink.5"/>
        </w:rPr>
        <w:instrText xml:space="preserve"> HYPERLINK \l "n2ctsgvnv0ek" </w:instrText>
      </w:r>
      <w:r>
        <w:rPr>
          <w:rStyle w:val="Hyperlink.5"/>
        </w:rPr>
        <w:fldChar w:fldCharType="separate" w:fldLock="0"/>
      </w:r>
      <w:r>
        <w:rPr>
          <w:rStyle w:val="Hyperlink.5"/>
          <w:rtl w:val="0"/>
          <w:lang w:val="es-ES_tradnl"/>
        </w:rPr>
        <w:t>2.6.1)Revisiones</w:t>
      </w:r>
      <w:r>
        <w:rPr/>
        <w:fldChar w:fldCharType="end" w:fldLock="0"/>
      </w:r>
      <w:r>
        <w:rPr>
          <w:rtl w:val="0"/>
        </w:rPr>
        <w:tab/>
        <w:t>9</w:t>
      </w:r>
    </w:p>
    <w:p>
      <w:pPr>
        <w:pStyle w:val="Cuerpo A"/>
        <w:tabs>
          <w:tab w:val="right" w:pos="9000"/>
        </w:tabs>
        <w:spacing w:before="60" w:line="240" w:lineRule="auto"/>
        <w:ind w:left="720" w:firstLine="0"/>
      </w:pPr>
      <w:r>
        <w:rPr>
          <w:rStyle w:val="Hyperlink.7"/>
        </w:rPr>
        <w:fldChar w:fldCharType="begin" w:fldLock="0"/>
      </w:r>
      <w:r>
        <w:rPr>
          <w:rStyle w:val="Hyperlink.7"/>
        </w:rPr>
        <w:instrText xml:space="preserve"> HYPERLINK \l "rwuf3d26rfso" </w:instrText>
      </w:r>
      <w:r>
        <w:rPr>
          <w:rStyle w:val="Hyperlink.7"/>
        </w:rPr>
        <w:fldChar w:fldCharType="separate" w:fldLock="0"/>
      </w:r>
      <w:r>
        <w:rPr>
          <w:rStyle w:val="Hyperlink.7"/>
          <w:rtl w:val="0"/>
          <w:lang w:val="it-IT"/>
        </w:rPr>
        <w:t>2.6.2)Auditor</w:t>
      </w:r>
      <w:r>
        <w:rPr>
          <w:rtl w:val="0"/>
        </w:rPr>
        <w:t>í</w:t>
      </w:r>
      <w:r>
        <w:rPr>
          <w:rtl w:val="0"/>
        </w:rPr>
        <w:t>as</w:t>
      </w:r>
      <w:r>
        <w:rPr/>
        <w:fldChar w:fldCharType="end" w:fldLock="0"/>
      </w:r>
      <w:r>
        <w:rPr>
          <w:rtl w:val="0"/>
        </w:rPr>
        <w:tab/>
        <w:t>9</w:t>
      </w:r>
    </w:p>
    <w:p>
      <w:pPr>
        <w:pStyle w:val="Cuerpo A"/>
        <w:tabs>
          <w:tab w:val="right" w:pos="9000"/>
        </w:tabs>
        <w:spacing w:before="60" w:line="240" w:lineRule="auto"/>
        <w:ind w:left="360" w:firstLine="0"/>
      </w:pPr>
      <w:r>
        <w:rPr/>
        <w:fldChar w:fldCharType="begin" w:fldLock="0"/>
      </w:r>
      <w:r>
        <w:instrText xml:space="preserve"> HYPERLINK \l "i2h2xn4olnp4" </w:instrText>
      </w:r>
      <w:r>
        <w:rPr/>
        <w:fldChar w:fldCharType="separate" w:fldLock="0"/>
      </w:r>
      <w:r>
        <w:rPr>
          <w:rtl w:val="0"/>
        </w:rPr>
        <w:t>2.7)Gesti</w:t>
      </w:r>
      <w:r>
        <w:rPr>
          <w:rStyle w:val="Hyperlink.5"/>
          <w:rtl w:val="0"/>
          <w:lang w:val="es-ES_tradnl"/>
        </w:rPr>
        <w:t>ó</w:t>
      </w:r>
      <w:r>
        <w:rPr>
          <w:rStyle w:val="Hyperlink.5"/>
          <w:rtl w:val="0"/>
          <w:lang w:val="es-ES_tradnl"/>
        </w:rPr>
        <w:t>n de cambios</w:t>
      </w:r>
      <w:r>
        <w:rPr/>
        <w:fldChar w:fldCharType="end" w:fldLock="0"/>
      </w:r>
      <w:r>
        <w:rPr>
          <w:rtl w:val="0"/>
        </w:rPr>
        <w:tab/>
        <w:t>9</w:t>
      </w:r>
    </w:p>
    <w:p>
      <w:pPr>
        <w:pStyle w:val="Cuerpo A"/>
        <w:tabs>
          <w:tab w:val="right" w:pos="9000"/>
        </w:tabs>
        <w:spacing w:before="60" w:line="240" w:lineRule="auto"/>
        <w:ind w:left="360" w:firstLine="0"/>
      </w:pPr>
      <w:r>
        <w:rPr/>
        <w:fldChar w:fldCharType="begin" w:fldLock="0"/>
      </w:r>
      <w:r>
        <w:instrText xml:space="preserve"> HYPERLINK \l "r11921h3zedo" </w:instrText>
      </w:r>
      <w:r>
        <w:rPr/>
        <w:fldChar w:fldCharType="separate" w:fldLock="0"/>
      </w:r>
      <w:r>
        <w:rPr>
          <w:rtl w:val="0"/>
        </w:rPr>
        <w:t>2.8)Gesti</w:t>
      </w:r>
      <w:r>
        <w:rPr>
          <w:rStyle w:val="Hyperlink.5"/>
          <w:rtl w:val="0"/>
          <w:lang w:val="es-ES_tradnl"/>
        </w:rPr>
        <w:t>ó</w:t>
      </w:r>
      <w:r>
        <w:rPr>
          <w:rStyle w:val="Hyperlink.3"/>
          <w:rtl w:val="0"/>
          <w:lang w:val="pt-PT"/>
        </w:rPr>
        <w:t>n de defectos.</w:t>
      </w:r>
      <w:r>
        <w:rPr/>
        <w:fldChar w:fldCharType="end" w:fldLock="0"/>
      </w:r>
      <w:r>
        <w:rPr>
          <w:rtl w:val="0"/>
        </w:rPr>
        <w:tab/>
        <w:t>9</w:t>
      </w:r>
    </w:p>
    <w:p>
      <w:pPr>
        <w:pStyle w:val="Cuerpo A"/>
        <w:tabs>
          <w:tab w:val="right" w:pos="9000"/>
        </w:tabs>
        <w:spacing w:before="200" w:line="240" w:lineRule="auto"/>
      </w:pPr>
      <w:r>
        <w:rPr>
          <w:rStyle w:val="Hyperlink.1"/>
        </w:rPr>
        <w:fldChar w:fldCharType="begin" w:fldLock="0"/>
      </w:r>
      <w:r>
        <w:rPr>
          <w:rStyle w:val="Hyperlink.1"/>
        </w:rPr>
        <w:instrText xml:space="preserve"> HYPERLINK \l "brxkzdb14txi" </w:instrText>
      </w:r>
      <w:r>
        <w:rPr>
          <w:rStyle w:val="Hyperlink.1"/>
        </w:rPr>
        <w:fldChar w:fldCharType="separate" w:fldLock="0"/>
      </w:r>
      <w:r>
        <w:rPr>
          <w:rStyle w:val="Hyperlink.1"/>
          <w:rtl w:val="0"/>
          <w:lang w:val="es-ES_tradnl"/>
        </w:rPr>
        <w:t>3) Evaluaci</w:t>
      </w:r>
      <w:r>
        <w:rPr>
          <w:rStyle w:val="Hyperlink.1"/>
          <w:rtl w:val="0"/>
          <w:lang w:val="es-ES_tradnl"/>
        </w:rPr>
        <w:t>ó</w:t>
      </w:r>
      <w:r>
        <w:rPr>
          <w:rStyle w:val="Hyperlink.1"/>
          <w:rtl w:val="0"/>
          <w:lang w:val="es-ES_tradnl"/>
        </w:rPr>
        <w:t>n de calidad inicial</w:t>
      </w:r>
      <w:r>
        <w:rPr/>
        <w:fldChar w:fldCharType="end" w:fldLock="0"/>
      </w:r>
      <w:r>
        <w:rPr>
          <w:rStyle w:val="Hyperlink.0"/>
          <w:rtl w:val="0"/>
          <w:lang w:val="en-US"/>
        </w:rPr>
        <w:tab/>
        <w:t>11</w:t>
      </w:r>
    </w:p>
    <w:p>
      <w:pPr>
        <w:pStyle w:val="Cuerpo A"/>
        <w:tabs>
          <w:tab w:val="right" w:pos="9000"/>
        </w:tabs>
        <w:spacing w:before="60" w:line="240" w:lineRule="auto"/>
        <w:ind w:left="360" w:firstLine="0"/>
      </w:pPr>
      <w:r>
        <w:rPr>
          <w:rStyle w:val="Hyperlink.5"/>
        </w:rPr>
        <w:fldChar w:fldCharType="begin" w:fldLock="0"/>
      </w:r>
      <w:r>
        <w:rPr>
          <w:rStyle w:val="Hyperlink.5"/>
        </w:rPr>
        <w:instrText xml:space="preserve"> HYPERLINK \l "jfnjhg1z528" </w:instrText>
      </w:r>
      <w:r>
        <w:rPr>
          <w:rStyle w:val="Hyperlink.5"/>
        </w:rPr>
        <w:fldChar w:fldCharType="separate" w:fldLock="0"/>
      </w:r>
      <w:r>
        <w:rPr>
          <w:rStyle w:val="Hyperlink.5"/>
          <w:rtl w:val="0"/>
          <w:lang w:val="es-ES_tradnl"/>
        </w:rPr>
        <w:t>3.1)Descripci</w:t>
      </w:r>
      <w:r>
        <w:rPr>
          <w:rStyle w:val="Hyperlink.5"/>
          <w:rtl w:val="0"/>
          <w:lang w:val="es-ES_tradnl"/>
        </w:rPr>
        <w:t>ó</w:t>
      </w:r>
      <w:r>
        <w:rPr>
          <w:rStyle w:val="Hyperlink.5"/>
          <w:rtl w:val="0"/>
          <w:lang w:val="es-ES_tradnl"/>
        </w:rPr>
        <w:t>n del producto</w:t>
      </w:r>
      <w:r>
        <w:rPr/>
        <w:fldChar w:fldCharType="end" w:fldLock="0"/>
      </w:r>
      <w:r>
        <w:rPr>
          <w:rtl w:val="0"/>
        </w:rPr>
        <w:tab/>
        <w:t>11</w:t>
      </w:r>
    </w:p>
    <w:p>
      <w:pPr>
        <w:pStyle w:val="Cuerpo A"/>
        <w:tabs>
          <w:tab w:val="right" w:pos="9000"/>
        </w:tabs>
        <w:spacing w:before="60" w:line="240" w:lineRule="auto"/>
        <w:ind w:left="360" w:firstLine="0"/>
      </w:pPr>
      <w:r>
        <w:rPr>
          <w:rStyle w:val="Hyperlink.4"/>
        </w:rPr>
        <w:fldChar w:fldCharType="begin" w:fldLock="0"/>
      </w:r>
      <w:r>
        <w:rPr>
          <w:rStyle w:val="Hyperlink.4"/>
        </w:rPr>
        <w:instrText xml:space="preserve"> HYPERLINK \l "t0rodz12s5e" </w:instrText>
      </w:r>
      <w:r>
        <w:rPr>
          <w:rStyle w:val="Hyperlink.4"/>
        </w:rPr>
        <w:fldChar w:fldCharType="separate" w:fldLock="0"/>
      </w:r>
      <w:r>
        <w:rPr>
          <w:rStyle w:val="Hyperlink.4"/>
          <w:rtl w:val="0"/>
          <w:lang w:val="nl-NL"/>
        </w:rPr>
        <w:t>3.2) Plan de m</w:t>
      </w:r>
      <w:r>
        <w:rPr>
          <w:rStyle w:val="Ninguno"/>
          <w:rtl w:val="0"/>
          <w:lang w:val="fr-FR"/>
        </w:rPr>
        <w:t>é</w:t>
      </w:r>
      <w:r>
        <w:rPr>
          <w:rStyle w:val="Hyperlink.3"/>
          <w:rtl w:val="0"/>
          <w:lang w:val="pt-PT"/>
        </w:rPr>
        <w:t>tricas</w:t>
      </w:r>
      <w:r>
        <w:rPr/>
        <w:fldChar w:fldCharType="end" w:fldLock="0"/>
      </w:r>
      <w:r>
        <w:rPr>
          <w:rtl w:val="0"/>
        </w:rPr>
        <w:tab/>
        <w:t>11</w:t>
      </w:r>
    </w:p>
    <w:p>
      <w:pPr>
        <w:pStyle w:val="Cuerpo A"/>
        <w:tabs>
          <w:tab w:val="right" w:pos="9000"/>
        </w:tabs>
        <w:spacing w:before="60" w:line="240" w:lineRule="auto"/>
        <w:ind w:left="720" w:firstLine="0"/>
      </w:pPr>
      <w:r>
        <w:rPr>
          <w:rStyle w:val="Hyperlink.5"/>
        </w:rPr>
        <w:fldChar w:fldCharType="begin" w:fldLock="0"/>
      </w:r>
      <w:r>
        <w:rPr>
          <w:rStyle w:val="Hyperlink.5"/>
        </w:rPr>
        <w:instrText xml:space="preserve"> HYPERLINK \l "jbbl4lto4jcp" </w:instrText>
      </w:r>
      <w:r>
        <w:rPr>
          <w:rStyle w:val="Hyperlink.5"/>
        </w:rPr>
        <w:fldChar w:fldCharType="separate" w:fldLock="0"/>
      </w:r>
      <w:r>
        <w:rPr>
          <w:rStyle w:val="Hyperlink.5"/>
          <w:rtl w:val="0"/>
          <w:lang w:val="es-ES_tradnl"/>
        </w:rPr>
        <w:t>3.2.1) Cubrimiento de las pruebas unitarias</w:t>
      </w:r>
      <w:r>
        <w:rPr/>
        <w:fldChar w:fldCharType="end" w:fldLock="0"/>
      </w:r>
      <w:r>
        <w:rPr>
          <w:rtl w:val="0"/>
        </w:rPr>
        <w:tab/>
        <w:t>11</w:t>
      </w:r>
    </w:p>
    <w:p>
      <w:pPr>
        <w:pStyle w:val="Cuerpo A"/>
        <w:tabs>
          <w:tab w:val="right" w:pos="9000"/>
        </w:tabs>
        <w:spacing w:before="60" w:line="240" w:lineRule="auto"/>
        <w:ind w:left="720" w:firstLine="0"/>
      </w:pPr>
      <w:r>
        <w:rPr/>
        <w:fldChar w:fldCharType="begin" w:fldLock="0"/>
      </w:r>
      <w:r>
        <w:instrText xml:space="preserve"> HYPERLINK \l "qxcfvoecr1qp" </w:instrText>
      </w:r>
      <w:r>
        <w:rPr/>
        <w:fldChar w:fldCharType="separate" w:fldLock="0"/>
      </w:r>
      <w:r>
        <w:rPr>
          <w:rtl w:val="0"/>
        </w:rPr>
        <w:t>AGREGAR TABLA</w:t>
      </w:r>
      <w:r>
        <w:rPr/>
        <w:fldChar w:fldCharType="end" w:fldLock="0"/>
      </w:r>
      <w:r>
        <w:rPr>
          <w:rtl w:val="0"/>
        </w:rPr>
        <w:tab/>
        <w:t>11</w:t>
      </w:r>
    </w:p>
    <w:p>
      <w:pPr>
        <w:pStyle w:val="Cuerpo A"/>
        <w:tabs>
          <w:tab w:val="right" w:pos="9000"/>
        </w:tabs>
        <w:spacing w:before="60" w:line="240" w:lineRule="auto"/>
        <w:ind w:left="720" w:firstLine="0"/>
      </w:pPr>
      <w:r>
        <w:rPr>
          <w:rStyle w:val="Hyperlink.5"/>
        </w:rPr>
        <w:fldChar w:fldCharType="begin" w:fldLock="0"/>
      </w:r>
      <w:r>
        <w:rPr>
          <w:rStyle w:val="Hyperlink.5"/>
        </w:rPr>
        <w:instrText xml:space="preserve"> HYPERLINK \l "xu4nuchobso" </w:instrText>
      </w:r>
      <w:r>
        <w:rPr>
          <w:rStyle w:val="Hyperlink.5"/>
        </w:rPr>
        <w:fldChar w:fldCharType="separate" w:fldLock="0"/>
      </w:r>
      <w:r>
        <w:rPr>
          <w:rStyle w:val="Hyperlink.5"/>
          <w:rtl w:val="0"/>
          <w:lang w:val="es-ES_tradnl"/>
        </w:rPr>
        <w:t>3.2.2) Calidad de c</w:t>
      </w:r>
      <w:r>
        <w:rPr>
          <w:rStyle w:val="Hyperlink.5"/>
          <w:rtl w:val="0"/>
          <w:lang w:val="es-ES_tradnl"/>
        </w:rPr>
        <w:t>ó</w:t>
      </w:r>
      <w:r>
        <w:rPr>
          <w:rStyle w:val="Hyperlink.5"/>
          <w:rtl w:val="0"/>
          <w:lang w:val="es-ES_tradnl"/>
        </w:rPr>
        <w:t>digo</w:t>
      </w:r>
      <w:r>
        <w:rPr/>
        <w:fldChar w:fldCharType="end" w:fldLock="0"/>
      </w:r>
      <w:r>
        <w:rPr>
          <w:rtl w:val="0"/>
        </w:rPr>
        <w:tab/>
        <w:t>12</w:t>
      </w:r>
    </w:p>
    <w:p>
      <w:pPr>
        <w:pStyle w:val="Cuerpo A"/>
        <w:tabs>
          <w:tab w:val="right" w:pos="9000"/>
        </w:tabs>
        <w:spacing w:before="60" w:line="240" w:lineRule="auto"/>
        <w:ind w:left="1080" w:firstLine="0"/>
      </w:pPr>
      <w:r>
        <w:rPr>
          <w:rStyle w:val="Hyperlink.5"/>
        </w:rPr>
        <w:fldChar w:fldCharType="begin" w:fldLock="0"/>
      </w:r>
      <w:r>
        <w:rPr>
          <w:rStyle w:val="Hyperlink.5"/>
        </w:rPr>
        <w:instrText xml:space="preserve"> HYPERLINK \l "ryuybomot8xx" </w:instrText>
      </w:r>
      <w:r>
        <w:rPr>
          <w:rStyle w:val="Hyperlink.5"/>
        </w:rPr>
        <w:fldChar w:fldCharType="separate" w:fldLock="0"/>
      </w:r>
      <w:r>
        <w:rPr>
          <w:rStyle w:val="Hyperlink.5"/>
          <w:rtl w:val="0"/>
          <w:lang w:val="es-ES_tradnl"/>
        </w:rPr>
        <w:t>3.2.2.1) Cumplimiento de est</w:t>
      </w:r>
      <w:r>
        <w:rPr>
          <w:rtl w:val="0"/>
        </w:rPr>
        <w:t>á</w:t>
      </w:r>
      <w:r>
        <w:rPr>
          <w:rStyle w:val="Ninguno"/>
          <w:rtl w:val="0"/>
          <w:lang w:val="sv-SE"/>
        </w:rPr>
        <w:t>ndares</w:t>
      </w:r>
      <w:r>
        <w:rPr/>
        <w:fldChar w:fldCharType="end" w:fldLock="0"/>
      </w:r>
      <w:r>
        <w:rPr>
          <w:rtl w:val="0"/>
        </w:rPr>
        <w:tab/>
        <w:t>12</w:t>
      </w:r>
    </w:p>
    <w:p>
      <w:pPr>
        <w:pStyle w:val="Cuerpo A"/>
        <w:tabs>
          <w:tab w:val="right" w:pos="9000"/>
        </w:tabs>
        <w:spacing w:before="60" w:line="240" w:lineRule="auto"/>
        <w:ind w:left="1080" w:firstLine="0"/>
      </w:pPr>
      <w:r>
        <w:rPr/>
        <w:fldChar w:fldCharType="begin" w:fldLock="0"/>
      </w:r>
      <w:r>
        <w:instrText xml:space="preserve"> HYPERLINK \l "t512fgeb591k" </w:instrText>
      </w:r>
      <w:r>
        <w:rPr/>
        <w:fldChar w:fldCharType="separate" w:fldLock="0"/>
      </w:r>
      <w:r>
        <w:rPr>
          <w:rtl w:val="0"/>
        </w:rPr>
        <w:t>3.2.2.2) C</w:t>
      </w:r>
      <w:r>
        <w:rPr>
          <w:rStyle w:val="Hyperlink.5"/>
          <w:rtl w:val="0"/>
          <w:lang w:val="es-ES_tradnl"/>
        </w:rPr>
        <w:t>ó</w:t>
      </w:r>
      <w:r>
        <w:rPr>
          <w:rStyle w:val="Hyperlink.3"/>
          <w:rtl w:val="0"/>
          <w:lang w:val="pt-PT"/>
        </w:rPr>
        <w:t>digo duplicado</w:t>
      </w:r>
      <w:r>
        <w:rPr/>
        <w:fldChar w:fldCharType="end" w:fldLock="0"/>
      </w:r>
      <w:r>
        <w:rPr>
          <w:rtl w:val="0"/>
        </w:rPr>
        <w:tab/>
        <w:t>13</w:t>
      </w:r>
    </w:p>
    <w:p>
      <w:pPr>
        <w:pStyle w:val="Cuerpo A"/>
        <w:tabs>
          <w:tab w:val="right" w:pos="9000"/>
        </w:tabs>
        <w:spacing w:before="60" w:line="240" w:lineRule="auto"/>
        <w:ind w:left="1080" w:firstLine="0"/>
      </w:pPr>
      <w:r>
        <w:rPr>
          <w:rStyle w:val="Hyperlink.5"/>
        </w:rPr>
        <w:fldChar w:fldCharType="begin" w:fldLock="0"/>
      </w:r>
      <w:r>
        <w:rPr>
          <w:rStyle w:val="Hyperlink.5"/>
        </w:rPr>
        <w:instrText xml:space="preserve"> HYPERLINK \l "rjtox1jlv1ui" </w:instrText>
      </w:r>
      <w:r>
        <w:rPr>
          <w:rStyle w:val="Hyperlink.5"/>
        </w:rPr>
        <w:fldChar w:fldCharType="separate" w:fldLock="0"/>
      </w:r>
      <w:r>
        <w:rPr>
          <w:rStyle w:val="Hyperlink.5"/>
          <w:rtl w:val="0"/>
          <w:lang w:val="es-ES_tradnl"/>
        </w:rPr>
        <w:t>3.2.2.3) Complejidad del c</w:t>
      </w:r>
      <w:r>
        <w:rPr>
          <w:rStyle w:val="Hyperlink.5"/>
          <w:rtl w:val="0"/>
          <w:lang w:val="es-ES_tradnl"/>
        </w:rPr>
        <w:t>ó</w:t>
      </w:r>
      <w:r>
        <w:rPr>
          <w:rStyle w:val="Hyperlink.5"/>
          <w:rtl w:val="0"/>
          <w:lang w:val="es-ES_tradnl"/>
        </w:rPr>
        <w:t>digo</w:t>
      </w:r>
      <w:r>
        <w:rPr/>
        <w:fldChar w:fldCharType="end" w:fldLock="0"/>
      </w:r>
      <w:r>
        <w:rPr>
          <w:rtl w:val="0"/>
        </w:rPr>
        <w:tab/>
        <w:t>13</w:t>
      </w:r>
    </w:p>
    <w:p>
      <w:pPr>
        <w:pStyle w:val="Cuerpo A"/>
        <w:tabs>
          <w:tab w:val="right" w:pos="9000"/>
        </w:tabs>
        <w:spacing w:before="60" w:line="240" w:lineRule="auto"/>
        <w:ind w:left="720" w:firstLine="0"/>
      </w:pPr>
      <w:r>
        <w:rPr/>
        <w:fldChar w:fldCharType="begin" w:fldLock="0"/>
      </w:r>
      <w:r>
        <w:instrText xml:space="preserve"> HYPERLINK \l "i9ejleracr43" </w:instrText>
      </w:r>
      <w:r>
        <w:rPr/>
        <w:fldChar w:fldCharType="separate" w:fldLock="0"/>
      </w:r>
      <w:r>
        <w:rPr>
          <w:rtl w:val="0"/>
        </w:rPr>
        <w:t>3.2.3) Tama</w:t>
      </w:r>
      <w:r>
        <w:rPr>
          <w:rStyle w:val="Hyperlink.5"/>
          <w:rtl w:val="0"/>
          <w:lang w:val="es-ES_tradnl"/>
        </w:rPr>
        <w:t>ñ</w:t>
      </w:r>
      <w:r>
        <w:rPr>
          <w:rStyle w:val="Hyperlink.7"/>
          <w:rtl w:val="0"/>
          <w:lang w:val="it-IT"/>
        </w:rPr>
        <w:t>o del sistema</w:t>
      </w:r>
      <w:r>
        <w:rPr/>
        <w:fldChar w:fldCharType="end" w:fldLock="0"/>
      </w:r>
      <w:r>
        <w:rPr>
          <w:rtl w:val="0"/>
        </w:rPr>
        <w:tab/>
        <w:t>13</w:t>
      </w:r>
    </w:p>
    <w:p>
      <w:pPr>
        <w:pStyle w:val="Cuerpo A"/>
        <w:tabs>
          <w:tab w:val="right" w:pos="9000"/>
        </w:tabs>
        <w:spacing w:before="60" w:line="240" w:lineRule="auto"/>
        <w:ind w:left="360" w:firstLine="0"/>
      </w:pPr>
      <w:r>
        <w:rPr>
          <w:rStyle w:val="Hyperlink.3"/>
        </w:rPr>
        <w:fldChar w:fldCharType="begin" w:fldLock="0"/>
      </w:r>
      <w:r>
        <w:rPr>
          <w:rStyle w:val="Hyperlink.3"/>
        </w:rPr>
        <w:instrText xml:space="preserve"> HYPERLINK \l "ts5f4r13h0lx" </w:instrText>
      </w:r>
      <w:r>
        <w:rPr>
          <w:rStyle w:val="Hyperlink.3"/>
        </w:rPr>
        <w:fldChar w:fldCharType="separate" w:fldLock="0"/>
      </w:r>
      <w:r>
        <w:rPr>
          <w:rStyle w:val="Hyperlink.3"/>
          <w:rtl w:val="0"/>
          <w:lang w:val="pt-PT"/>
        </w:rPr>
        <w:t>3.3)Usabilidad</w:t>
      </w:r>
      <w:r>
        <w:rPr/>
        <w:fldChar w:fldCharType="end" w:fldLock="0"/>
      </w:r>
      <w:r>
        <w:rPr>
          <w:rtl w:val="0"/>
        </w:rPr>
        <w:tab/>
        <w:t>13</w:t>
      </w:r>
    </w:p>
    <w:p>
      <w:pPr>
        <w:pStyle w:val="Cuerpo A"/>
        <w:tabs>
          <w:tab w:val="right" w:pos="9000"/>
        </w:tabs>
        <w:spacing w:before="200" w:line="240" w:lineRule="auto"/>
      </w:pPr>
      <w:r>
        <w:rPr>
          <w:rStyle w:val="Hyperlink.0"/>
        </w:rPr>
        <w:fldChar w:fldCharType="begin" w:fldLock="0"/>
      </w:r>
      <w:r>
        <w:rPr>
          <w:rStyle w:val="Hyperlink.0"/>
        </w:rPr>
        <w:instrText xml:space="preserve"> HYPERLINK \l "se9unv556c8w" </w:instrText>
      </w:r>
      <w:r>
        <w:rPr>
          <w:rStyle w:val="Hyperlink.0"/>
        </w:rPr>
        <w:fldChar w:fldCharType="separate" w:fldLock="0"/>
      </w:r>
      <w:r>
        <w:rPr>
          <w:rStyle w:val="Hyperlink.0"/>
          <w:rtl w:val="0"/>
          <w:lang w:val="en-US"/>
        </w:rPr>
        <w:t>4) An</w:t>
      </w:r>
      <w:r>
        <w:rPr>
          <w:rStyle w:val="Hyperlink.0"/>
          <w:rtl w:val="0"/>
          <w:lang w:val="en-US"/>
        </w:rPr>
        <w:t>á</w:t>
      </w:r>
      <w:r>
        <w:rPr>
          <w:rStyle w:val="Hyperlink.1"/>
          <w:rtl w:val="0"/>
          <w:lang w:val="es-ES_tradnl"/>
        </w:rPr>
        <w:t>lisis de cambios</w:t>
      </w:r>
      <w:r>
        <w:rPr/>
        <w:fldChar w:fldCharType="end" w:fldLock="0"/>
      </w:r>
      <w:r>
        <w:rPr>
          <w:rStyle w:val="Hyperlink.0"/>
          <w:rtl w:val="0"/>
          <w:lang w:val="en-US"/>
        </w:rPr>
        <w:tab/>
        <w:t>15</w:t>
      </w:r>
    </w:p>
    <w:p>
      <w:pPr>
        <w:pStyle w:val="Cuerpo A"/>
        <w:tabs>
          <w:tab w:val="right" w:pos="9000"/>
        </w:tabs>
        <w:spacing w:before="60" w:line="240" w:lineRule="auto"/>
        <w:ind w:left="360" w:firstLine="0"/>
      </w:pPr>
      <w:r>
        <w:rPr>
          <w:rStyle w:val="Hyperlink.5"/>
        </w:rPr>
        <w:fldChar w:fldCharType="begin" w:fldLock="0"/>
      </w:r>
      <w:r>
        <w:rPr>
          <w:rStyle w:val="Hyperlink.5"/>
        </w:rPr>
        <w:instrText xml:space="preserve"> HYPERLINK \l "jjzz09pb70ax" </w:instrText>
      </w:r>
      <w:r>
        <w:rPr>
          <w:rStyle w:val="Hyperlink.5"/>
        </w:rPr>
        <w:fldChar w:fldCharType="separate" w:fldLock="0"/>
      </w:r>
      <w:r>
        <w:rPr>
          <w:rStyle w:val="Hyperlink.5"/>
          <w:rtl w:val="0"/>
          <w:lang w:val="es-ES_tradnl"/>
        </w:rPr>
        <w:t>4.1) Cambios</w:t>
      </w:r>
      <w:r>
        <w:rPr/>
        <w:fldChar w:fldCharType="end" w:fldLock="0"/>
      </w:r>
      <w:r>
        <w:rPr>
          <w:rtl w:val="0"/>
        </w:rPr>
        <w:tab/>
        <w:t>15</w:t>
      </w:r>
    </w:p>
    <w:p>
      <w:pPr>
        <w:pStyle w:val="Cuerpo A"/>
        <w:tabs>
          <w:tab w:val="right" w:pos="9000"/>
        </w:tabs>
        <w:spacing w:before="60" w:line="240" w:lineRule="auto"/>
        <w:ind w:left="720" w:firstLine="0"/>
      </w:pPr>
      <w:r>
        <w:rPr>
          <w:rStyle w:val="Hyperlink.5"/>
        </w:rPr>
        <w:fldChar w:fldCharType="begin" w:fldLock="0"/>
      </w:r>
      <w:r>
        <w:rPr>
          <w:rStyle w:val="Hyperlink.5"/>
        </w:rPr>
        <w:instrText xml:space="preserve"> HYPERLINK \l "k7y90141k64y" </w:instrText>
      </w:r>
      <w:r>
        <w:rPr>
          <w:rStyle w:val="Hyperlink.5"/>
        </w:rPr>
        <w:fldChar w:fldCharType="separate" w:fldLock="0"/>
      </w:r>
      <w:r>
        <w:rPr>
          <w:rStyle w:val="Hyperlink.5"/>
          <w:rtl w:val="0"/>
          <w:lang w:val="es-ES_tradnl"/>
        </w:rPr>
        <w:t>4.1.1) Nuevas funcionalidades</w:t>
      </w:r>
      <w:r>
        <w:rPr/>
        <w:fldChar w:fldCharType="end" w:fldLock="0"/>
      </w:r>
      <w:r>
        <w:rPr>
          <w:rtl w:val="0"/>
        </w:rPr>
        <w:tab/>
        <w:t>15</w:t>
      </w:r>
    </w:p>
    <w:p>
      <w:pPr>
        <w:pStyle w:val="Cuerpo A"/>
        <w:tabs>
          <w:tab w:val="right" w:pos="9000"/>
        </w:tabs>
        <w:spacing w:before="60" w:line="240" w:lineRule="auto"/>
        <w:ind w:left="720" w:firstLine="0"/>
      </w:pPr>
      <w:r>
        <w:rPr>
          <w:rStyle w:val="Hyperlink.5"/>
        </w:rPr>
        <w:fldChar w:fldCharType="begin" w:fldLock="0"/>
      </w:r>
      <w:r>
        <w:rPr>
          <w:rStyle w:val="Hyperlink.5"/>
        </w:rPr>
        <w:instrText xml:space="preserve"> HYPERLINK \l "df9fubaglkwv" </w:instrText>
      </w:r>
      <w:r>
        <w:rPr>
          <w:rStyle w:val="Hyperlink.5"/>
        </w:rPr>
        <w:fldChar w:fldCharType="separate" w:fldLock="0"/>
      </w:r>
      <w:r>
        <w:rPr>
          <w:rStyle w:val="Hyperlink.5"/>
          <w:rtl w:val="0"/>
          <w:lang w:val="es-ES_tradnl"/>
        </w:rPr>
        <w:t>4.1.2)  Calidad de c</w:t>
      </w:r>
      <w:r>
        <w:rPr>
          <w:rStyle w:val="Hyperlink.5"/>
          <w:rtl w:val="0"/>
          <w:lang w:val="es-ES_tradnl"/>
        </w:rPr>
        <w:t>ó</w:t>
      </w:r>
      <w:r>
        <w:rPr>
          <w:rStyle w:val="Hyperlink.5"/>
          <w:rtl w:val="0"/>
          <w:lang w:val="es-ES_tradnl"/>
        </w:rPr>
        <w:t>digo</w:t>
      </w:r>
      <w:r>
        <w:rPr/>
        <w:fldChar w:fldCharType="end" w:fldLock="0"/>
      </w:r>
      <w:r>
        <w:rPr>
          <w:rtl w:val="0"/>
        </w:rPr>
        <w:tab/>
        <w:t>15</w:t>
      </w:r>
    </w:p>
    <w:p>
      <w:pPr>
        <w:pStyle w:val="Cuerpo A"/>
        <w:tabs>
          <w:tab w:val="right" w:pos="9000"/>
        </w:tabs>
        <w:spacing w:before="60" w:line="240" w:lineRule="auto"/>
        <w:ind w:left="720" w:firstLine="0"/>
      </w:pPr>
      <w:r>
        <w:rPr>
          <w:rStyle w:val="Hyperlink.3"/>
        </w:rPr>
        <w:fldChar w:fldCharType="begin" w:fldLock="0"/>
      </w:r>
      <w:r>
        <w:rPr>
          <w:rStyle w:val="Hyperlink.3"/>
        </w:rPr>
        <w:instrText xml:space="preserve"> HYPERLINK \l "t0ti7osri37y" </w:instrText>
      </w:r>
      <w:r>
        <w:rPr>
          <w:rStyle w:val="Hyperlink.3"/>
        </w:rPr>
        <w:fldChar w:fldCharType="separate" w:fldLock="0"/>
      </w:r>
      <w:r>
        <w:rPr>
          <w:rStyle w:val="Hyperlink.3"/>
          <w:rtl w:val="0"/>
          <w:lang w:val="pt-PT"/>
        </w:rPr>
        <w:t>4.1.3) Usabilidad</w:t>
      </w:r>
      <w:r>
        <w:rPr/>
        <w:fldChar w:fldCharType="end" w:fldLock="0"/>
      </w:r>
      <w:r>
        <w:rPr>
          <w:rtl w:val="0"/>
        </w:rPr>
        <w:tab/>
        <w:t>16</w:t>
      </w:r>
    </w:p>
    <w:p>
      <w:pPr>
        <w:pStyle w:val="Cuerpo A"/>
        <w:tabs>
          <w:tab w:val="right" w:pos="9000"/>
        </w:tabs>
        <w:spacing w:before="60" w:line="240" w:lineRule="auto"/>
        <w:ind w:left="720" w:firstLine="0"/>
      </w:pPr>
      <w:r>
        <w:rPr>
          <w:rStyle w:val="Hyperlink.5"/>
        </w:rPr>
        <w:fldChar w:fldCharType="begin" w:fldLock="0"/>
      </w:r>
      <w:r>
        <w:rPr>
          <w:rStyle w:val="Hyperlink.5"/>
        </w:rPr>
        <w:instrText xml:space="preserve"> HYPERLINK \l "ywys8u3euuqn" </w:instrText>
      </w:r>
      <w:r>
        <w:rPr>
          <w:rStyle w:val="Hyperlink.5"/>
        </w:rPr>
        <w:fldChar w:fldCharType="separate" w:fldLock="0"/>
      </w:r>
      <w:r>
        <w:rPr>
          <w:rStyle w:val="Hyperlink.5"/>
          <w:rtl w:val="0"/>
          <w:lang w:val="es-ES_tradnl"/>
        </w:rPr>
        <w:t>4.1.4)  Pruebas</w:t>
      </w:r>
      <w:r>
        <w:rPr/>
        <w:fldChar w:fldCharType="end" w:fldLock="0"/>
      </w:r>
      <w:r>
        <w:rPr>
          <w:rtl w:val="0"/>
        </w:rPr>
        <w:tab/>
        <w:t>16</w:t>
      </w:r>
    </w:p>
    <w:p>
      <w:pPr>
        <w:pStyle w:val="Cuerpo A"/>
        <w:tabs>
          <w:tab w:val="right" w:pos="9000"/>
        </w:tabs>
        <w:spacing w:before="60" w:after="80" w:line="240" w:lineRule="auto"/>
        <w:ind w:left="360" w:firstLine="0"/>
      </w:pPr>
      <w:r>
        <w:rPr>
          <w:rStyle w:val="Hyperlink.5"/>
        </w:rPr>
        <w:fldChar w:fldCharType="begin" w:fldLock="0"/>
      </w:r>
      <w:r>
        <w:rPr>
          <w:rStyle w:val="Hyperlink.5"/>
        </w:rPr>
        <w:instrText xml:space="preserve"> HYPERLINK \l "pka0t0b1w6ai" </w:instrText>
      </w:r>
      <w:r>
        <w:rPr>
          <w:rStyle w:val="Hyperlink.5"/>
        </w:rPr>
        <w:fldChar w:fldCharType="separate" w:fldLock="0"/>
      </w:r>
      <w:r>
        <w:rPr>
          <w:rStyle w:val="Hyperlink.5"/>
          <w:rtl w:val="0"/>
          <w:lang w:val="es-ES_tradnl"/>
        </w:rPr>
        <w:t>4.2) Impacto de cambios</w:t>
      </w:r>
      <w:r>
        <w:rPr/>
        <w:fldChar w:fldCharType="end" w:fldLock="0"/>
      </w:r>
      <w:r>
        <w:rPr>
          <w:rtl w:val="0"/>
        </w:rPr>
        <w:tab/>
        <w:t>16</w:t>
      </w:r>
    </w:p>
    <w:p>
      <w:pPr>
        <w:pStyle w:val="Cuerpo A"/>
      </w:pPr>
    </w:p>
    <w:p>
      <w:pPr>
        <w:pStyle w:val="Cuerpo A"/>
      </w:pPr>
    </w:p>
    <w:p>
      <w:pPr>
        <w:pStyle w:val="Cuerpo A"/>
      </w:pPr>
    </w:p>
    <w:p>
      <w:pPr>
        <w:pStyle w:val="Cuerpo A"/>
      </w:pPr>
    </w:p>
    <w:p>
      <w:pPr>
        <w:pStyle w:val="Cuerpo A"/>
      </w:pPr>
      <w:r>
        <w:rPr>
          <w:rStyle w:val="Ninguno"/>
          <w:rFonts w:ascii="Arial Unicode MS" w:cs="Arial Unicode MS" w:hAnsi="Arial Unicode MS" w:eastAsia="Arial Unicode MS"/>
          <w:b w:val="0"/>
          <w:bCs w:val="0"/>
          <w:i w:val="0"/>
          <w:iCs w:val="0"/>
        </w:rPr>
        <w:br w:type="page"/>
      </w:r>
    </w:p>
    <w:p>
      <w:pPr>
        <w:pStyle w:val="Cuerpo A"/>
      </w:pPr>
    </w:p>
    <w:p>
      <w:pPr>
        <w:pStyle w:val="Encabezamiento"/>
      </w:pPr>
      <w:bookmarkStart w:name="_dse52uvnmi11" w:id="3"/>
      <w:r>
        <w:rPr>
          <w:rFonts w:cs="Arial Unicode MS" w:eastAsia="Arial Unicode MS"/>
          <w:rtl w:val="0"/>
        </w:rPr>
        <w:t>1)</w:t>
      </w:r>
      <w:commentRangeStart w:id="4"/>
      <w:r>
        <w:rPr>
          <w:rStyle w:val="Hyperlink.5"/>
          <w:rFonts w:cs="Arial Unicode MS" w:eastAsia="Arial Unicode MS"/>
          <w:rtl w:val="0"/>
          <w:lang w:val="es-ES_tradnl"/>
        </w:rPr>
        <w:t>Introducci</w:t>
      </w:r>
      <w:r>
        <w:rPr>
          <w:rStyle w:val="Hyperlink.5"/>
          <w:rFonts w:cs="Arial Unicode MS" w:eastAsia="Arial Unicode MS" w:hint="default"/>
          <w:rtl w:val="0"/>
          <w:lang w:val="es-ES_tradnl"/>
        </w:rPr>
        <w:t>ó</w:t>
      </w:r>
      <w:r>
        <w:rPr>
          <w:rFonts w:cs="Arial Unicode MS" w:eastAsia="Arial Unicode MS"/>
          <w:rtl w:val="0"/>
        </w:rPr>
        <w:t>n</w:t>
      </w:r>
      <w:commentRangeEnd w:id="4"/>
      <w:r>
        <w:commentReference w:id="4"/>
      </w:r>
    </w:p>
    <w:p>
      <w:pPr>
        <w:pStyle w:val="Cuerpo A"/>
      </w:pPr>
      <w:r>
        <w:rPr>
          <w:rStyle w:val="Hyperlink.5"/>
          <w:rtl w:val="0"/>
          <w:lang w:val="es-ES_tradnl"/>
        </w:rPr>
        <w:t>El objetivo de este documento es indicar directivas para poder garantizar la calidad del software en un contexto de mantenimiento del mismo.</w:t>
      </w:r>
    </w:p>
    <w:p>
      <w:pPr>
        <w:pStyle w:val="Cuerpo A"/>
      </w:pPr>
      <w:r>
        <w:rPr>
          <w:rtl w:val="0"/>
        </w:rPr>
        <w:t>Se evaluar</w:t>
      </w:r>
      <w:r>
        <w:rPr>
          <w:rtl w:val="0"/>
        </w:rPr>
        <w:t xml:space="preserve">á </w:t>
      </w:r>
      <w:r>
        <w:rPr>
          <w:rStyle w:val="Hyperlink.5"/>
          <w:rtl w:val="0"/>
          <w:lang w:val="es-ES_tradnl"/>
        </w:rPr>
        <w:t>la calidad inicial del software y se indicar</w:t>
      </w:r>
      <w:r>
        <w:rPr>
          <w:rtl w:val="0"/>
        </w:rPr>
        <w:t>á</w:t>
      </w:r>
      <w:r>
        <w:rPr>
          <w:rStyle w:val="Hyperlink.3"/>
          <w:rtl w:val="0"/>
          <w:lang w:val="pt-PT"/>
        </w:rPr>
        <w:t>n diversas formas a trav</w:t>
      </w:r>
      <w:r>
        <w:rPr>
          <w:rStyle w:val="Ninguno"/>
          <w:rtl w:val="0"/>
          <w:lang w:val="fr-FR"/>
        </w:rPr>
        <w:t>é</w:t>
      </w:r>
      <w:r>
        <w:rPr>
          <w:rStyle w:val="Hyperlink.5"/>
          <w:rtl w:val="0"/>
          <w:lang w:val="es-ES_tradnl"/>
        </w:rPr>
        <w:t>s de las cuales se podr</w:t>
      </w:r>
      <w:r>
        <w:rPr>
          <w:rtl w:val="0"/>
        </w:rPr>
        <w:t xml:space="preserve">á </w:t>
      </w:r>
      <w:r>
        <w:rPr>
          <w:rStyle w:val="Hyperlink.5"/>
          <w:rtl w:val="0"/>
          <w:lang w:val="es-ES_tradnl"/>
        </w:rPr>
        <w:t>garantizar la calidad de los cambios que se desean realizar. Se evidencian los cambios realizados y se realiza un an</w:t>
      </w:r>
      <w:r>
        <w:rPr>
          <w:rtl w:val="0"/>
        </w:rPr>
        <w:t>á</w:t>
      </w:r>
      <w:r>
        <w:rPr>
          <w:rStyle w:val="Hyperlink.5"/>
          <w:rtl w:val="0"/>
          <w:lang w:val="es-ES_tradnl"/>
        </w:rPr>
        <w:t>lisis de calidad posterior a los mismos.</w:t>
      </w:r>
    </w:p>
    <w:p>
      <w:pPr>
        <w:pStyle w:val="Cuerpo A"/>
      </w:pPr>
      <w:r>
        <w:rPr>
          <w:rStyle w:val="Hyperlink.5"/>
          <w:rtl w:val="0"/>
          <w:lang w:val="es-ES_tradnl"/>
        </w:rPr>
        <w:t>Al final, se llevar</w:t>
      </w:r>
      <w:r>
        <w:rPr>
          <w:rtl w:val="0"/>
        </w:rPr>
        <w:t xml:space="preserve">á </w:t>
      </w:r>
      <w:r>
        <w:rPr>
          <w:rStyle w:val="Hyperlink.5"/>
          <w:rtl w:val="0"/>
          <w:lang w:val="es-ES_tradnl"/>
        </w:rPr>
        <w:t>a cabo un an</w:t>
      </w:r>
      <w:r>
        <w:rPr>
          <w:rtl w:val="0"/>
        </w:rPr>
        <w:t>á</w:t>
      </w:r>
      <w:r>
        <w:rPr>
          <w:rStyle w:val="Hyperlink.5"/>
          <w:rtl w:val="0"/>
          <w:lang w:val="es-ES_tradnl"/>
        </w:rPr>
        <w:t>lisis enfocado en el contraste entre el software inicial y el que resulte de realizarle los cambios deseados.</w:t>
      </w:r>
    </w:p>
    <w:p>
      <w:pPr>
        <w:pStyle w:val="Cuerpo A"/>
      </w:pPr>
      <w:r>
        <w:rPr>
          <w:rtl w:val="0"/>
        </w:rPr>
        <w:t xml:space="preserve">   </w:t>
      </w:r>
    </w:p>
    <w:p>
      <w:pPr>
        <w:pStyle w:val="Cuerpo A"/>
      </w:pPr>
    </w:p>
    <w:p>
      <w:pPr>
        <w:pStyle w:val="Encabezamiento"/>
      </w:pPr>
      <w:bookmarkStart w:name="_cbejr8cm0ro21" w:id="5"/>
      <w:r>
        <w:rPr>
          <w:rStyle w:val="Hyperlink.4"/>
          <w:rFonts w:cs="Arial Unicode MS" w:eastAsia="Arial Unicode MS"/>
          <w:rtl w:val="0"/>
          <w:lang w:val="nl-NL"/>
        </w:rPr>
        <w:t>2)Plan de SQA</w:t>
      </w:r>
    </w:p>
    <w:p>
      <w:pPr>
        <w:pStyle w:val="Cuerpo A"/>
      </w:pPr>
    </w:p>
    <w:p>
      <w:pPr>
        <w:pStyle w:val="Encabezamiento 2"/>
      </w:pPr>
      <w:bookmarkStart w:name="_br8ln2cneu1u1" w:id="6"/>
      <w:r>
        <w:rPr>
          <w:rStyle w:val="Hyperlink.3"/>
          <w:rFonts w:cs="Arial Unicode MS" w:eastAsia="Arial Unicode MS"/>
          <w:rtl w:val="0"/>
          <w:lang w:val="pt-PT"/>
        </w:rPr>
        <w:t>2.1)Objetivo</w:t>
      </w:r>
    </w:p>
    <w:p>
      <w:pPr>
        <w:pStyle w:val="Cuerpo A"/>
      </w:pPr>
      <w:r>
        <w:rPr>
          <w:rStyle w:val="Hyperlink.5"/>
          <w:rtl w:val="0"/>
          <w:lang w:val="es-ES_tradnl"/>
        </w:rPr>
        <w:t>El plan de aseguramiento de calidad est</w:t>
      </w:r>
      <w:r>
        <w:rPr>
          <w:rtl w:val="0"/>
        </w:rPr>
        <w:t xml:space="preserve">á </w:t>
      </w:r>
      <w:r>
        <w:rPr>
          <w:rStyle w:val="Hyperlink.5"/>
          <w:rtl w:val="0"/>
          <w:lang w:val="es-ES_tradnl"/>
        </w:rPr>
        <w:t>enfocado en guiar mediante una serie de pasos a tener en cuenta a la hora de realizar el mantenimiento del software, teniendo como objetivo mejorar la calidad del producto.</w:t>
      </w:r>
    </w:p>
    <w:p>
      <w:pPr>
        <w:pStyle w:val="Cuerpo A"/>
      </w:pPr>
    </w:p>
    <w:p>
      <w:pPr>
        <w:pStyle w:val="Encabezamiento 2"/>
      </w:pPr>
      <w:bookmarkStart w:name="_qukr7u2nc7k71" w:id="7"/>
      <w:r>
        <w:rPr>
          <w:rStyle w:val="Hyperlink.3"/>
          <w:rFonts w:cs="Arial Unicode MS" w:eastAsia="Arial Unicode MS"/>
          <w:rtl w:val="0"/>
          <w:lang w:val="pt-PT"/>
        </w:rPr>
        <w:t>2.2)Calidad</w:t>
      </w:r>
    </w:p>
    <w:p>
      <w:pPr>
        <w:pStyle w:val="Cuerpo A"/>
      </w:pPr>
      <w:r>
        <w:rPr>
          <w:rStyle w:val="Hyperlink.5"/>
          <w:rtl w:val="0"/>
          <w:lang w:val="es-ES_tradnl"/>
        </w:rPr>
        <w:t>Para que un software cumpla con un est</w:t>
      </w:r>
      <w:r>
        <w:rPr>
          <w:rtl w:val="0"/>
        </w:rPr>
        <w:t>á</w:t>
      </w:r>
      <w:r>
        <w:rPr>
          <w:rStyle w:val="Hyperlink.5"/>
          <w:rtl w:val="0"/>
          <w:lang w:val="es-ES_tradnl"/>
        </w:rPr>
        <w:t>ndar de calidad, este debe ser mantenible. extensible en cuanto a desarrollo, eficiente y de f</w:t>
      </w:r>
      <w:r>
        <w:rPr>
          <w:rtl w:val="0"/>
        </w:rPr>
        <w:t>á</w:t>
      </w:r>
      <w:r>
        <w:rPr>
          <w:rStyle w:val="Hyperlink.5"/>
          <w:rtl w:val="0"/>
          <w:lang w:val="es-ES_tradnl"/>
        </w:rPr>
        <w:t xml:space="preserve">cil uso. Mediante este documento se busca que los requisitos de calidad mencionados se cumplan y que se lleve a cabo un desarrollo de software </w:t>
      </w:r>
      <w:r>
        <w:rPr>
          <w:rStyle w:val="Hyperlink.5"/>
          <w:rtl w:val="0"/>
          <w:lang w:val="es-ES_tradnl"/>
        </w:rPr>
        <w:t>ó</w:t>
      </w:r>
      <w:r>
        <w:rPr>
          <w:rStyle w:val="Hyperlink.7"/>
          <w:rtl w:val="0"/>
          <w:lang w:val="it-IT"/>
        </w:rPr>
        <w:t>ptimo.</w:t>
      </w:r>
    </w:p>
    <w:p>
      <w:pPr>
        <w:pStyle w:val="Cuerpo A"/>
      </w:pPr>
    </w:p>
    <w:p>
      <w:pPr>
        <w:pStyle w:val="Encabezamiento 2"/>
      </w:pPr>
      <w:bookmarkStart w:name="_lowstutczbwz1" w:id="8"/>
      <w:r>
        <w:rPr>
          <w:rStyle w:val="Hyperlink.4"/>
          <w:rFonts w:cs="Arial Unicode MS" w:eastAsia="Arial Unicode MS"/>
          <w:rtl w:val="0"/>
          <w:lang w:val="nl-NL"/>
        </w:rPr>
        <w:t>2.3)Plan de M</w:t>
      </w:r>
      <w:r>
        <w:rPr>
          <w:rStyle w:val="Ninguno"/>
          <w:rFonts w:cs="Arial Unicode MS" w:eastAsia="Arial Unicode MS" w:hint="default"/>
          <w:rtl w:val="0"/>
          <w:lang w:val="fr-FR"/>
        </w:rPr>
        <w:t>é</w:t>
      </w:r>
      <w:r>
        <w:rPr>
          <w:rStyle w:val="Hyperlink.3"/>
          <w:rFonts w:cs="Arial Unicode MS" w:eastAsia="Arial Unicode MS"/>
          <w:rtl w:val="0"/>
          <w:lang w:val="pt-PT"/>
        </w:rPr>
        <w:t>tricas</w:t>
      </w:r>
    </w:p>
    <w:p>
      <w:pPr>
        <w:pStyle w:val="Cuerpo A"/>
      </w:pPr>
      <w:r>
        <w:rPr>
          <w:rStyle w:val="Hyperlink.5"/>
          <w:rtl w:val="0"/>
          <w:lang w:val="es-ES_tradnl"/>
        </w:rPr>
        <w:t>El objetivo del plan de m</w:t>
      </w:r>
      <w:r>
        <w:rPr>
          <w:rStyle w:val="Ninguno"/>
          <w:rtl w:val="0"/>
          <w:lang w:val="fr-FR"/>
        </w:rPr>
        <w:t>é</w:t>
      </w:r>
      <w:r>
        <w:rPr>
          <w:rStyle w:val="Hyperlink.5"/>
          <w:rtl w:val="0"/>
          <w:lang w:val="es-ES_tradnl"/>
        </w:rPr>
        <w:t xml:space="preserve">tricas consta en medir las diferentes </w:t>
      </w:r>
      <w:r>
        <w:rPr>
          <w:rtl w:val="0"/>
        </w:rPr>
        <w:t>á</w:t>
      </w:r>
      <w:r>
        <w:rPr>
          <w:rStyle w:val="Hyperlink.5"/>
          <w:rtl w:val="0"/>
          <w:lang w:val="es-ES_tradnl"/>
        </w:rPr>
        <w:t>reas del proyecto. Dentro de ellas se encuentra la cobertura a nivel de pruebas unitarias y funcionales, el tama</w:t>
      </w:r>
      <w:r>
        <w:rPr>
          <w:rStyle w:val="Hyperlink.5"/>
          <w:rtl w:val="0"/>
          <w:lang w:val="es-ES_tradnl"/>
        </w:rPr>
        <w:t>ñ</w:t>
      </w:r>
      <w:r>
        <w:rPr>
          <w:rStyle w:val="Hyperlink.5"/>
          <w:rtl w:val="0"/>
          <w:lang w:val="es-ES_tradnl"/>
        </w:rPr>
        <w:t>o del sistema, la calidad del c</w:t>
      </w:r>
      <w:r>
        <w:rPr>
          <w:rStyle w:val="Hyperlink.5"/>
          <w:rtl w:val="0"/>
          <w:lang w:val="es-ES_tradnl"/>
        </w:rPr>
        <w:t>ó</w:t>
      </w:r>
      <w:r>
        <w:rPr>
          <w:rStyle w:val="Hyperlink.5"/>
          <w:rtl w:val="0"/>
          <w:lang w:val="es-ES_tradnl"/>
        </w:rPr>
        <w:t xml:space="preserve">digo, entre otras. Las herramientas que nos resultaron de utilidad fueron: JaCo Coverage(a nivel de cobertura de pruebas), Java hints y </w:t>
      </w:r>
      <w:r>
        <w:rPr>
          <w:rStyle w:val="Hyperlink.7"/>
          <w:rtl w:val="0"/>
          <w:lang w:val="it-IT"/>
        </w:rPr>
        <w:t>SonarQube</w:t>
      </w:r>
      <w:r>
        <w:rPr>
          <w:rStyle w:val="Hyperlink.5"/>
          <w:rtl w:val="0"/>
          <w:lang w:val="es-ES_tradnl"/>
        </w:rPr>
        <w:t>(mediante la cual analizamos diferentes aspectos del proyecto).</w:t>
      </w:r>
    </w:p>
    <w:p>
      <w:pPr>
        <w:pStyle w:val="Cuerpo A"/>
      </w:pPr>
    </w:p>
    <w:p>
      <w:pPr>
        <w:pStyle w:val="Cuerpo A"/>
      </w:pPr>
    </w:p>
    <w:p>
      <w:pPr>
        <w:pStyle w:val="Cuerpo A"/>
      </w:pPr>
    </w:p>
    <w:p>
      <w:pPr>
        <w:pStyle w:val="Cuerpo A"/>
      </w:pPr>
    </w:p>
    <w:p>
      <w:pPr>
        <w:pStyle w:val="Cuerpo A"/>
      </w:pPr>
    </w:p>
    <w:p>
      <w:pPr>
        <w:pStyle w:val="Cuerpo A"/>
      </w:pPr>
    </w:p>
    <w:p>
      <w:pPr>
        <w:pStyle w:val="Encabezamiento 3"/>
      </w:pPr>
      <w:bookmarkStart w:name="_wg2mxh8fbz0l1" w:id="9"/>
      <w:r>
        <w:rPr>
          <w:rStyle w:val="Hyperlink.5"/>
          <w:rFonts w:cs="Arial Unicode MS" w:eastAsia="Arial Unicode MS"/>
          <w:rtl w:val="0"/>
          <w:lang w:val="es-ES_tradnl"/>
        </w:rPr>
        <w:t>2.3.1)Cubrimiento de las pruebas unitarias</w:t>
      </w:r>
    </w:p>
    <w:p>
      <w:pPr>
        <w:pStyle w:val="Cuerpo A"/>
      </w:pPr>
    </w:p>
    <w:p>
      <w:pPr>
        <w:pStyle w:val="Cuerpo A"/>
      </w:pPr>
      <w:r>
        <w:rPr>
          <w:rStyle w:val="Hyperlink.5"/>
          <w:rtl w:val="0"/>
          <w:lang w:val="es-ES_tradnl"/>
        </w:rPr>
        <w:t xml:space="preserve">Para lograr un </w:t>
      </w:r>
      <w:r>
        <w:rPr>
          <w:rStyle w:val="Hyperlink.5"/>
          <w:rtl w:val="0"/>
          <w:lang w:val="es-ES_tradnl"/>
        </w:rPr>
        <w:t>ó</w:t>
      </w:r>
      <w:r>
        <w:rPr>
          <w:rStyle w:val="Hyperlink.5"/>
          <w:rtl w:val="0"/>
          <w:lang w:val="es-ES_tradnl"/>
        </w:rPr>
        <w:t>ptimo desarrollo de software, es necesaria la codificaci</w:t>
      </w:r>
      <w:r>
        <w:rPr>
          <w:rStyle w:val="Hyperlink.5"/>
          <w:rtl w:val="0"/>
          <w:lang w:val="es-ES_tradnl"/>
        </w:rPr>
        <w:t>ó</w:t>
      </w:r>
      <w:r>
        <w:rPr>
          <w:rStyle w:val="Hyperlink.5"/>
          <w:rtl w:val="0"/>
          <w:lang w:val="es-ES_tradnl"/>
        </w:rPr>
        <w:t>n de pruebas unitarias. Son importantes ya que nos ayudan tanto a validar bloques de c</w:t>
      </w:r>
      <w:r>
        <w:rPr>
          <w:rStyle w:val="Hyperlink.5"/>
          <w:rtl w:val="0"/>
          <w:lang w:val="es-ES_tradnl"/>
        </w:rPr>
        <w:t>ó</w:t>
      </w:r>
      <w:r>
        <w:rPr>
          <w:rStyle w:val="Hyperlink.5"/>
          <w:rtl w:val="0"/>
          <w:lang w:val="es-ES_tradnl"/>
        </w:rPr>
        <w:t>digo, como a encontrar errores en el mismo, antes de integrarlo equ</w:t>
      </w:r>
      <w:r>
        <w:rPr>
          <w:rtl w:val="0"/>
        </w:rPr>
        <w:t>í</w:t>
      </w:r>
      <w:r>
        <w:rPr>
          <w:rStyle w:val="Hyperlink.7"/>
          <w:rtl w:val="0"/>
          <w:lang w:val="it-IT"/>
        </w:rPr>
        <w:t xml:space="preserve">vocamente al resto del sistema. </w:t>
      </w:r>
    </w:p>
    <w:p>
      <w:pPr>
        <w:pStyle w:val="Cuerpo A"/>
      </w:pPr>
    </w:p>
    <w:p>
      <w:pPr>
        <w:pStyle w:val="Cuerpo A"/>
      </w:pPr>
      <w:r>
        <w:rPr>
          <w:rStyle w:val="Hyperlink.5"/>
          <w:rtl w:val="0"/>
          <w:lang w:val="es-ES_tradnl"/>
        </w:rPr>
        <w:t>Las pruebas unitarias nos indican claramente donde est</w:t>
      </w:r>
      <w:r>
        <w:rPr>
          <w:rtl w:val="0"/>
        </w:rPr>
        <w:t xml:space="preserve">á </w:t>
      </w:r>
      <w:r>
        <w:rPr>
          <w:rStyle w:val="Hyperlink.5"/>
          <w:rtl w:val="0"/>
          <w:lang w:val="es-ES_tradnl"/>
        </w:rPr>
        <w:t xml:space="preserve">el error, ya que estas son minimales, por lo tanto deben tener un </w:t>
      </w:r>
      <w:r>
        <w:rPr>
          <w:rtl w:val="0"/>
        </w:rPr>
        <w:t>ú</w:t>
      </w:r>
      <w:r>
        <w:rPr>
          <w:rStyle w:val="Hyperlink.7"/>
          <w:rtl w:val="0"/>
          <w:lang w:val="it-IT"/>
        </w:rPr>
        <w:t>nico assert.</w:t>
      </w:r>
    </w:p>
    <w:p>
      <w:pPr>
        <w:pStyle w:val="Cuerpo A"/>
      </w:pPr>
    </w:p>
    <w:p>
      <w:pPr>
        <w:pStyle w:val="Cuerpo A"/>
      </w:pPr>
      <w:r>
        <w:rPr>
          <w:rStyle w:val="Hyperlink.5"/>
          <w:rtl w:val="0"/>
          <w:lang w:val="es-ES_tradnl"/>
        </w:rPr>
        <w:t>Se espera que el conjunto de las pruebas de cierta clase cubran todos los caminos posibles, tanto b</w:t>
      </w:r>
      <w:r>
        <w:rPr>
          <w:rtl w:val="0"/>
        </w:rPr>
        <w:t>á</w:t>
      </w:r>
      <w:r>
        <w:rPr>
          <w:rStyle w:val="Hyperlink.5"/>
          <w:rtl w:val="0"/>
          <w:lang w:val="es-ES_tradnl"/>
        </w:rPr>
        <w:t>sicos como alternativos, de los m</w:t>
      </w:r>
      <w:r>
        <w:rPr>
          <w:rStyle w:val="Ninguno"/>
          <w:rtl w:val="0"/>
          <w:lang w:val="fr-FR"/>
        </w:rPr>
        <w:t>é</w:t>
      </w:r>
      <w:r>
        <w:rPr>
          <w:rStyle w:val="Hyperlink.5"/>
          <w:rtl w:val="0"/>
          <w:lang w:val="es-ES_tradnl"/>
        </w:rPr>
        <w:t>todos de la misma.</w:t>
      </w:r>
    </w:p>
    <w:p>
      <w:pPr>
        <w:pStyle w:val="Cuerpo A"/>
      </w:pPr>
    </w:p>
    <w:p>
      <w:pPr>
        <w:pStyle w:val="Cuerpo A"/>
      </w:pPr>
      <w:r>
        <w:rPr>
          <w:rStyle w:val="Hyperlink.5"/>
          <w:rtl w:val="0"/>
          <w:lang w:val="es-ES_tradnl"/>
        </w:rPr>
        <w:t>Las pruebas unitarias deben ser independientes entre s</w:t>
      </w:r>
      <w:r>
        <w:rPr>
          <w:rtl w:val="0"/>
        </w:rPr>
        <w:t>í</w:t>
      </w:r>
      <w:r>
        <w:rPr>
          <w:rStyle w:val="Hyperlink.5"/>
          <w:rtl w:val="0"/>
          <w:lang w:val="es-ES_tradnl"/>
        </w:rPr>
        <w:t>, no pueden relacionarse unas con otras. Mediante el nombre de las pruebas se debe poder inferir espec</w:t>
      </w:r>
      <w:r>
        <w:rPr>
          <w:rtl w:val="0"/>
        </w:rPr>
        <w:t>í</w:t>
      </w:r>
      <w:r>
        <w:rPr>
          <w:rStyle w:val="Hyperlink.3"/>
          <w:rtl w:val="0"/>
          <w:lang w:val="pt-PT"/>
        </w:rPr>
        <w:t>ficamente qu</w:t>
      </w:r>
      <w:r>
        <w:rPr>
          <w:rStyle w:val="Ninguno"/>
          <w:rtl w:val="0"/>
          <w:lang w:val="fr-FR"/>
        </w:rPr>
        <w:t xml:space="preserve">é </w:t>
      </w:r>
      <w:r>
        <w:rPr>
          <w:rStyle w:val="Hyperlink.5"/>
          <w:rtl w:val="0"/>
          <w:lang w:val="es-ES_tradnl"/>
        </w:rPr>
        <w:t xml:space="preserve">es lo que se va a probar, por lo tanto este debe ser claro y conciso </w:t>
      </w:r>
    </w:p>
    <w:p>
      <w:pPr>
        <w:pStyle w:val="Cuerpo A"/>
      </w:pPr>
    </w:p>
    <w:p>
      <w:pPr>
        <w:pStyle w:val="Cuerpo A"/>
      </w:pPr>
    </w:p>
    <w:p>
      <w:pPr>
        <w:pStyle w:val="Encabezamiento 3"/>
      </w:pPr>
      <w:bookmarkStart w:name="_gsl4bnnu3o4r1" w:id="10"/>
      <w:r>
        <w:rPr>
          <w:rStyle w:val="Hyperlink.5"/>
          <w:rFonts w:cs="Arial Unicode MS" w:eastAsia="Arial Unicode MS"/>
          <w:rtl w:val="0"/>
          <w:lang w:val="es-ES_tradnl"/>
        </w:rPr>
        <w:t>2.3.2)Cubrimiento de las pruebas funcionales</w:t>
      </w:r>
    </w:p>
    <w:p>
      <w:pPr>
        <w:pStyle w:val="Cuerpo A"/>
        <w:rPr>
          <w:sz w:val="28"/>
          <w:szCs w:val="28"/>
        </w:rPr>
      </w:pPr>
    </w:p>
    <w:p>
      <w:pPr>
        <w:pStyle w:val="Cuerpo A"/>
        <w:rPr>
          <w:rStyle w:val="Ninguno"/>
          <w:sz w:val="24"/>
          <w:szCs w:val="24"/>
        </w:rPr>
      </w:pPr>
      <w:r>
        <w:rPr>
          <w:rStyle w:val="Ninguno"/>
          <w:sz w:val="24"/>
          <w:szCs w:val="24"/>
          <w:rtl w:val="0"/>
          <w:lang w:val="es-ES_tradnl"/>
        </w:rPr>
        <w:t>Las pruebas funcionales son las que prueban el sistema en su totalidad. Estas pruebas verifican que los requerimientos especificados previamente fueron implementados correctamente. Se realiza una prueba por cada camino posible dentro de la funcionalidad. Estas pruebas se realizan en los casos de uso, mediante los cursos normales y alternativos.</w:t>
      </w:r>
    </w:p>
    <w:p>
      <w:pPr>
        <w:pStyle w:val="Cuerpo A"/>
        <w:rPr>
          <w:sz w:val="24"/>
          <w:szCs w:val="24"/>
        </w:rPr>
      </w:pPr>
    </w:p>
    <w:p>
      <w:pPr>
        <w:pStyle w:val="Cuerpo A"/>
        <w:rPr>
          <w:sz w:val="24"/>
          <w:szCs w:val="24"/>
        </w:rPr>
      </w:pPr>
    </w:p>
    <w:p>
      <w:pPr>
        <w:pStyle w:val="Encabezamiento 3"/>
      </w:pPr>
      <w:bookmarkStart w:name="_p055wezhvy8p1" w:id="11"/>
      <w:r>
        <w:rPr>
          <w:rStyle w:val="Hyperlink.5"/>
          <w:rFonts w:cs="Arial Unicode MS" w:eastAsia="Arial Unicode MS"/>
          <w:rtl w:val="0"/>
          <w:lang w:val="es-ES_tradnl"/>
        </w:rPr>
        <w:t>2.3.3)Calidad de c</w:t>
      </w:r>
      <w:r>
        <w:rPr>
          <w:rStyle w:val="Hyperlink.5"/>
          <w:rFonts w:cs="Arial Unicode MS" w:eastAsia="Arial Unicode MS" w:hint="default"/>
          <w:rtl w:val="0"/>
          <w:lang w:val="es-ES_tradnl"/>
        </w:rPr>
        <w:t>ó</w:t>
      </w:r>
      <w:r>
        <w:rPr>
          <w:rStyle w:val="Hyperlink.5"/>
          <w:rFonts w:cs="Arial Unicode MS" w:eastAsia="Arial Unicode MS"/>
          <w:rtl w:val="0"/>
          <w:lang w:val="es-ES_tradnl"/>
        </w:rPr>
        <w:t>digo</w:t>
      </w:r>
    </w:p>
    <w:p>
      <w:pPr>
        <w:pStyle w:val="Cuerpo A"/>
        <w:rPr>
          <w:sz w:val="36"/>
          <w:szCs w:val="36"/>
        </w:rPr>
      </w:pPr>
    </w:p>
    <w:p>
      <w:pPr>
        <w:pStyle w:val="Cuerpo A"/>
      </w:pPr>
      <w:r>
        <w:rPr>
          <w:rStyle w:val="Hyperlink.5"/>
          <w:rtl w:val="0"/>
          <w:lang w:val="es-ES_tradnl"/>
        </w:rPr>
        <w:t>Cumplimiento de los est</w:t>
      </w:r>
      <w:r>
        <w:rPr>
          <w:rtl w:val="0"/>
        </w:rPr>
        <w:t>á</w:t>
      </w:r>
      <w:r>
        <w:rPr>
          <w:rStyle w:val="Ninguno"/>
          <w:rtl w:val="0"/>
          <w:lang w:val="sv-SE"/>
        </w:rPr>
        <w:t>ndares</w:t>
      </w:r>
    </w:p>
    <w:p>
      <w:pPr>
        <w:pStyle w:val="Cuerpo A"/>
        <w:rPr>
          <w:sz w:val="36"/>
          <w:szCs w:val="36"/>
        </w:rPr>
      </w:pPr>
    </w:p>
    <w:p>
      <w:pPr>
        <w:pStyle w:val="Cuerpo A"/>
        <w:rPr>
          <w:rStyle w:val="Ninguno"/>
          <w:sz w:val="24"/>
          <w:szCs w:val="24"/>
        </w:rPr>
      </w:pPr>
      <w:r>
        <w:rPr>
          <w:rStyle w:val="Ninguno"/>
          <w:sz w:val="24"/>
          <w:szCs w:val="24"/>
          <w:rtl w:val="0"/>
          <w:lang w:val="es-ES_tradnl"/>
        </w:rPr>
        <w:t>Para cumplir con los est</w:t>
      </w:r>
      <w:r>
        <w:rPr>
          <w:rStyle w:val="Ninguno"/>
          <w:sz w:val="24"/>
          <w:szCs w:val="24"/>
          <w:rtl w:val="0"/>
          <w:lang w:val="en-US"/>
        </w:rPr>
        <w:t>á</w:t>
      </w:r>
      <w:r>
        <w:rPr>
          <w:rStyle w:val="Ninguno"/>
          <w:sz w:val="24"/>
          <w:szCs w:val="24"/>
          <w:rtl w:val="0"/>
          <w:lang w:val="es-ES_tradnl"/>
        </w:rPr>
        <w:t>ndares de calidad es fundamental que el c</w:t>
      </w:r>
      <w:r>
        <w:rPr>
          <w:rStyle w:val="Ninguno"/>
          <w:sz w:val="24"/>
          <w:szCs w:val="24"/>
          <w:rtl w:val="0"/>
          <w:lang w:val="es-ES_tradnl"/>
        </w:rPr>
        <w:t>ó</w:t>
      </w:r>
      <w:r>
        <w:rPr>
          <w:rStyle w:val="Ninguno"/>
          <w:sz w:val="24"/>
          <w:szCs w:val="24"/>
          <w:rtl w:val="0"/>
          <w:lang w:val="es-ES_tradnl"/>
        </w:rPr>
        <w:t>digo este escrito de forma prolija y entendible. Esto lleva a que en un futuro este software sea m</w:t>
      </w:r>
      <w:r>
        <w:rPr>
          <w:rStyle w:val="Ninguno"/>
          <w:sz w:val="24"/>
          <w:szCs w:val="24"/>
          <w:rtl w:val="0"/>
          <w:lang w:val="en-US"/>
        </w:rPr>
        <w:t>á</w:t>
      </w:r>
      <w:r>
        <w:rPr>
          <w:rStyle w:val="Ninguno"/>
          <w:sz w:val="24"/>
          <w:szCs w:val="24"/>
          <w:rtl w:val="0"/>
          <w:lang w:val="en-US"/>
        </w:rPr>
        <w:t>s f</w:t>
      </w:r>
      <w:r>
        <w:rPr>
          <w:rStyle w:val="Ninguno"/>
          <w:sz w:val="24"/>
          <w:szCs w:val="24"/>
          <w:rtl w:val="0"/>
          <w:lang w:val="en-US"/>
        </w:rPr>
        <w:t>á</w:t>
      </w:r>
      <w:r>
        <w:rPr>
          <w:rStyle w:val="Ninguno"/>
          <w:sz w:val="24"/>
          <w:szCs w:val="24"/>
          <w:rtl w:val="0"/>
          <w:lang w:val="pt-PT"/>
        </w:rPr>
        <w:t>cil de entender como de mantener.</w:t>
      </w:r>
    </w:p>
    <w:p>
      <w:pPr>
        <w:pStyle w:val="Cuerpo A"/>
        <w:rPr>
          <w:rStyle w:val="Ninguno"/>
          <w:sz w:val="24"/>
          <w:szCs w:val="24"/>
        </w:rPr>
      </w:pPr>
      <w:r>
        <w:rPr>
          <w:rStyle w:val="Ninguno"/>
          <w:sz w:val="24"/>
          <w:szCs w:val="24"/>
          <w:rtl w:val="0"/>
          <w:lang w:val="es-ES_tradnl"/>
        </w:rPr>
        <w:t>Al estar implementando la soluci</w:t>
      </w:r>
      <w:r>
        <w:rPr>
          <w:rStyle w:val="Ninguno"/>
          <w:sz w:val="24"/>
          <w:szCs w:val="24"/>
          <w:rtl w:val="0"/>
          <w:lang w:val="es-ES_tradnl"/>
        </w:rPr>
        <w:t>ó</w:t>
      </w:r>
      <w:r>
        <w:rPr>
          <w:rStyle w:val="Ninguno"/>
          <w:sz w:val="24"/>
          <w:szCs w:val="24"/>
          <w:rtl w:val="0"/>
          <w:lang w:val="es-ES_tradnl"/>
        </w:rPr>
        <w:t>n en Java, utilizaremos buenas pr</w:t>
      </w:r>
      <w:r>
        <w:rPr>
          <w:rStyle w:val="Ninguno"/>
          <w:sz w:val="24"/>
          <w:szCs w:val="24"/>
          <w:rtl w:val="0"/>
          <w:lang w:val="en-US"/>
        </w:rPr>
        <w:t>á</w:t>
      </w:r>
      <w:r>
        <w:rPr>
          <w:rStyle w:val="Ninguno"/>
          <w:sz w:val="24"/>
          <w:szCs w:val="24"/>
          <w:rtl w:val="0"/>
          <w:lang w:val="es-ES_tradnl"/>
        </w:rPr>
        <w:t>cticas como los est</w:t>
      </w:r>
      <w:r>
        <w:rPr>
          <w:rStyle w:val="Ninguno"/>
          <w:sz w:val="24"/>
          <w:szCs w:val="24"/>
          <w:rtl w:val="0"/>
          <w:lang w:val="en-US"/>
        </w:rPr>
        <w:t>á</w:t>
      </w:r>
      <w:r>
        <w:rPr>
          <w:rStyle w:val="Ninguno"/>
          <w:sz w:val="24"/>
          <w:szCs w:val="24"/>
          <w:rtl w:val="0"/>
          <w:lang w:val="es-ES_tradnl"/>
        </w:rPr>
        <w:t>ndares de codificaci</w:t>
      </w:r>
      <w:r>
        <w:rPr>
          <w:rStyle w:val="Ninguno"/>
          <w:sz w:val="24"/>
          <w:szCs w:val="24"/>
          <w:rtl w:val="0"/>
          <w:lang w:val="es-ES_tradnl"/>
        </w:rPr>
        <w:t>ó</w:t>
      </w:r>
      <w:r>
        <w:rPr>
          <w:rStyle w:val="Ninguno"/>
          <w:sz w:val="24"/>
          <w:szCs w:val="24"/>
          <w:rtl w:val="0"/>
          <w:lang w:val="es-ES_tradnl"/>
        </w:rPr>
        <w:t>n de Clean Code. Listamos algunos de los puntos principales:</w:t>
      </w:r>
    </w:p>
    <w:p>
      <w:pPr>
        <w:pStyle w:val="Cuerpo A"/>
        <w:rPr>
          <w:sz w:val="24"/>
          <w:szCs w:val="24"/>
        </w:rPr>
      </w:pPr>
    </w:p>
    <w:p>
      <w:pPr>
        <w:pStyle w:val="Cuerpo A"/>
        <w:numPr>
          <w:ilvl w:val="0"/>
          <w:numId w:val="2"/>
        </w:numPr>
        <w:bidi w:val="0"/>
        <w:ind w:right="0"/>
        <w:jc w:val="left"/>
        <w:rPr>
          <w:rStyle w:val="Ninguno"/>
          <w:sz w:val="24"/>
          <w:szCs w:val="24"/>
          <w:u w:val="none"/>
          <w:rtl w:val="0"/>
          <w:lang w:val="es-ES_tradnl"/>
        </w:rPr>
      </w:pPr>
      <w:r>
        <w:rPr>
          <w:rStyle w:val="Hyperlink.5"/>
          <w:sz w:val="24"/>
          <w:szCs w:val="24"/>
          <w:rtl w:val="0"/>
          <w:lang w:val="es-ES_tradnl"/>
        </w:rPr>
        <w:t>Nombres</w:t>
      </w:r>
    </w:p>
    <w:p>
      <w:pPr>
        <w:pStyle w:val="Cuerpo A"/>
        <w:ind w:left="720" w:firstLine="0"/>
        <w:rPr>
          <w:rStyle w:val="Ninguno"/>
          <w:sz w:val="24"/>
          <w:szCs w:val="24"/>
        </w:rPr>
      </w:pPr>
      <w:r>
        <w:rPr>
          <w:rStyle w:val="Ninguno"/>
          <w:sz w:val="24"/>
          <w:szCs w:val="24"/>
          <w:rtl w:val="0"/>
          <w:lang w:val="es-ES_tradnl"/>
        </w:rPr>
        <w:t>Los nombres de las distintas clases, m</w:t>
      </w:r>
      <w:r>
        <w:rPr>
          <w:rStyle w:val="Ninguno"/>
          <w:sz w:val="24"/>
          <w:szCs w:val="24"/>
          <w:rtl w:val="0"/>
          <w:lang w:val="fr-FR"/>
        </w:rPr>
        <w:t>é</w:t>
      </w:r>
      <w:r>
        <w:rPr>
          <w:rStyle w:val="Ninguno"/>
          <w:sz w:val="24"/>
          <w:szCs w:val="24"/>
          <w:rtl w:val="0"/>
          <w:lang w:val="es-ES_tradnl"/>
        </w:rPr>
        <w:t xml:space="preserve">todos, etc. deben ser descriptivos y deben representar su contenido. </w:t>
      </w:r>
    </w:p>
    <w:p>
      <w:pPr>
        <w:pStyle w:val="Cuerpo A"/>
        <w:numPr>
          <w:ilvl w:val="0"/>
          <w:numId w:val="4"/>
        </w:numPr>
        <w:bidi w:val="0"/>
        <w:ind w:right="0"/>
        <w:jc w:val="left"/>
        <w:rPr>
          <w:rStyle w:val="Ninguno"/>
          <w:sz w:val="24"/>
          <w:szCs w:val="24"/>
          <w:u w:val="none"/>
          <w:rtl w:val="0"/>
          <w:lang w:val="es-ES_tradnl"/>
        </w:rPr>
      </w:pPr>
      <w:r>
        <w:rPr>
          <w:rStyle w:val="Hyperlink.5"/>
          <w:sz w:val="24"/>
          <w:szCs w:val="24"/>
          <w:rtl w:val="0"/>
          <w:lang w:val="es-ES_tradnl"/>
        </w:rPr>
        <w:t>Los nombres de las clases deben ser sustantivos, nunca verbos.</w:t>
      </w:r>
    </w:p>
    <w:p>
      <w:pPr>
        <w:pStyle w:val="Cuerpo A"/>
        <w:numPr>
          <w:ilvl w:val="0"/>
          <w:numId w:val="4"/>
        </w:numPr>
        <w:bidi w:val="0"/>
        <w:ind w:right="0"/>
        <w:jc w:val="left"/>
        <w:rPr>
          <w:rStyle w:val="Ninguno"/>
          <w:sz w:val="24"/>
          <w:szCs w:val="24"/>
          <w:u w:val="none"/>
          <w:rtl w:val="0"/>
          <w:lang w:val="es-ES_tradnl"/>
        </w:rPr>
      </w:pPr>
      <w:r>
        <w:rPr>
          <w:rStyle w:val="Hyperlink.5"/>
          <w:sz w:val="24"/>
          <w:szCs w:val="24"/>
          <w:rtl w:val="0"/>
          <w:lang w:val="es-ES_tradnl"/>
        </w:rPr>
        <w:t>Los m</w:t>
      </w:r>
      <w:r>
        <w:rPr>
          <w:rStyle w:val="Ninguno"/>
          <w:sz w:val="24"/>
          <w:szCs w:val="24"/>
          <w:rtl w:val="0"/>
          <w:lang w:val="fr-FR"/>
        </w:rPr>
        <w:t>é</w:t>
      </w:r>
      <w:r>
        <w:rPr>
          <w:rStyle w:val="Hyperlink.5"/>
          <w:sz w:val="24"/>
          <w:szCs w:val="24"/>
          <w:rtl w:val="0"/>
          <w:lang w:val="es-ES_tradnl"/>
        </w:rPr>
        <w:t>todos deben ser o contener verbos.</w:t>
      </w:r>
    </w:p>
    <w:p>
      <w:pPr>
        <w:pStyle w:val="Cuerpo A"/>
        <w:rPr>
          <w:rStyle w:val="Ninguno"/>
          <w:sz w:val="24"/>
          <w:szCs w:val="24"/>
        </w:rPr>
      </w:pPr>
      <w:r>
        <w:rPr>
          <w:rStyle w:val="Ninguno"/>
          <w:sz w:val="24"/>
          <w:szCs w:val="24"/>
          <w:rtl w:val="0"/>
          <w:lang w:val="es-ES_tradnl"/>
        </w:rPr>
        <w:tab/>
        <w:t>Cada componente tiene sus propias reglas de c</w:t>
      </w:r>
      <w:r>
        <w:rPr>
          <w:rStyle w:val="Ninguno"/>
          <w:sz w:val="24"/>
          <w:szCs w:val="24"/>
          <w:rtl w:val="0"/>
          <w:lang w:val="es-ES_tradnl"/>
        </w:rPr>
        <w:t>ó</w:t>
      </w:r>
      <w:r>
        <w:rPr>
          <w:rStyle w:val="Ninguno"/>
          <w:sz w:val="24"/>
          <w:szCs w:val="24"/>
          <w:rtl w:val="0"/>
          <w:lang w:val="es-ES_tradnl"/>
        </w:rPr>
        <w:t>mo debe ser su nombre</w:t>
      </w:r>
    </w:p>
    <w:p>
      <w:pPr>
        <w:pStyle w:val="Cuerpo A"/>
        <w:numPr>
          <w:ilvl w:val="0"/>
          <w:numId w:val="6"/>
        </w:numPr>
        <w:bidi w:val="0"/>
        <w:ind w:right="0"/>
        <w:jc w:val="left"/>
        <w:rPr>
          <w:rStyle w:val="Ninguno"/>
          <w:sz w:val="24"/>
          <w:szCs w:val="24"/>
          <w:u w:val="none"/>
          <w:rtl w:val="0"/>
          <w:lang w:val="es-ES_tradnl"/>
        </w:rPr>
      </w:pPr>
      <w:r>
        <w:rPr>
          <w:rStyle w:val="Hyperlink.5"/>
          <w:sz w:val="24"/>
          <w:szCs w:val="24"/>
          <w:rtl w:val="0"/>
          <w:lang w:val="es-ES_tradnl"/>
        </w:rPr>
        <w:t>Los nombres de las clases van con la primera letra en may</w:t>
      </w:r>
      <w:r>
        <w:rPr>
          <w:sz w:val="24"/>
          <w:szCs w:val="24"/>
          <w:rtl w:val="0"/>
        </w:rPr>
        <w:t>ú</w:t>
      </w:r>
      <w:r>
        <w:rPr>
          <w:rStyle w:val="Hyperlink.3"/>
          <w:sz w:val="24"/>
          <w:szCs w:val="24"/>
          <w:rtl w:val="0"/>
          <w:lang w:val="pt-PT"/>
        </w:rPr>
        <w:t>scula.</w:t>
      </w:r>
    </w:p>
    <w:p>
      <w:pPr>
        <w:pStyle w:val="Cuerpo A"/>
        <w:numPr>
          <w:ilvl w:val="0"/>
          <w:numId w:val="6"/>
        </w:numPr>
        <w:bidi w:val="0"/>
        <w:ind w:right="0"/>
        <w:jc w:val="left"/>
        <w:rPr>
          <w:rStyle w:val="Ninguno"/>
          <w:sz w:val="24"/>
          <w:szCs w:val="24"/>
          <w:u w:val="none"/>
          <w:rtl w:val="0"/>
          <w:lang w:val="es-ES_tradnl"/>
        </w:rPr>
      </w:pPr>
      <w:r>
        <w:rPr>
          <w:rStyle w:val="Hyperlink.5"/>
          <w:sz w:val="24"/>
          <w:szCs w:val="24"/>
          <w:rtl w:val="0"/>
          <w:lang w:val="es-ES_tradnl"/>
        </w:rPr>
        <w:t>Los nombres de los m</w:t>
      </w:r>
      <w:r>
        <w:rPr>
          <w:rStyle w:val="Ninguno"/>
          <w:sz w:val="24"/>
          <w:szCs w:val="24"/>
          <w:rtl w:val="0"/>
          <w:lang w:val="fr-FR"/>
        </w:rPr>
        <w:t>é</w:t>
      </w:r>
      <w:r>
        <w:rPr>
          <w:rStyle w:val="Hyperlink.5"/>
          <w:sz w:val="24"/>
          <w:szCs w:val="24"/>
          <w:rtl w:val="0"/>
          <w:lang w:val="es-ES_tradnl"/>
        </w:rPr>
        <w:t>todos, atributos y variables todos en min</w:t>
      </w:r>
      <w:r>
        <w:rPr>
          <w:sz w:val="24"/>
          <w:szCs w:val="24"/>
          <w:rtl w:val="0"/>
        </w:rPr>
        <w:t>ú</w:t>
      </w:r>
      <w:r>
        <w:rPr>
          <w:rStyle w:val="Hyperlink.3"/>
          <w:sz w:val="24"/>
          <w:szCs w:val="24"/>
          <w:rtl w:val="0"/>
          <w:lang w:val="pt-PT"/>
        </w:rPr>
        <w:t>scula.</w:t>
      </w:r>
    </w:p>
    <w:p>
      <w:pPr>
        <w:pStyle w:val="Cuerpo A"/>
        <w:numPr>
          <w:ilvl w:val="0"/>
          <w:numId w:val="6"/>
        </w:numPr>
        <w:bidi w:val="0"/>
        <w:ind w:right="0"/>
        <w:jc w:val="left"/>
        <w:rPr>
          <w:rStyle w:val="Ninguno"/>
          <w:sz w:val="24"/>
          <w:szCs w:val="24"/>
          <w:u w:val="none"/>
          <w:rtl w:val="0"/>
          <w:lang w:val="es-ES_tradnl"/>
        </w:rPr>
      </w:pPr>
      <w:r>
        <w:rPr>
          <w:rStyle w:val="Hyperlink.5"/>
          <w:sz w:val="24"/>
          <w:szCs w:val="24"/>
          <w:rtl w:val="0"/>
          <w:lang w:val="es-ES_tradnl"/>
        </w:rPr>
        <w:t>El nombre del paquete con la primer letra en may</w:t>
      </w:r>
      <w:r>
        <w:rPr>
          <w:sz w:val="24"/>
          <w:szCs w:val="24"/>
          <w:rtl w:val="0"/>
        </w:rPr>
        <w:t>ú</w:t>
      </w:r>
      <w:r>
        <w:rPr>
          <w:rStyle w:val="Hyperlink.3"/>
          <w:sz w:val="24"/>
          <w:szCs w:val="24"/>
          <w:rtl w:val="0"/>
          <w:lang w:val="pt-PT"/>
        </w:rPr>
        <w:t>scula.</w:t>
      </w:r>
    </w:p>
    <w:p>
      <w:pPr>
        <w:pStyle w:val="Cuerpo A"/>
        <w:numPr>
          <w:ilvl w:val="0"/>
          <w:numId w:val="6"/>
        </w:numPr>
        <w:bidi w:val="0"/>
        <w:ind w:right="0"/>
        <w:jc w:val="left"/>
        <w:rPr>
          <w:rStyle w:val="Ninguno"/>
          <w:sz w:val="24"/>
          <w:szCs w:val="24"/>
          <w:u w:val="none"/>
          <w:rtl w:val="0"/>
          <w:lang w:val="es-ES_tradnl"/>
        </w:rPr>
      </w:pPr>
      <w:r>
        <w:rPr>
          <w:rStyle w:val="Hyperlink.5"/>
          <w:sz w:val="24"/>
          <w:szCs w:val="24"/>
          <w:rtl w:val="0"/>
          <w:lang w:val="es-ES_tradnl"/>
        </w:rPr>
        <w:t>Se debe usar camelCase para diferenciar palabras.</w:t>
      </w:r>
    </w:p>
    <w:p>
      <w:pPr>
        <w:pStyle w:val="Cuerpo A"/>
        <w:rPr>
          <w:sz w:val="24"/>
          <w:szCs w:val="24"/>
        </w:rPr>
      </w:pPr>
    </w:p>
    <w:p>
      <w:pPr>
        <w:pStyle w:val="Cuerpo A"/>
        <w:numPr>
          <w:ilvl w:val="0"/>
          <w:numId w:val="8"/>
        </w:numPr>
        <w:bidi w:val="0"/>
        <w:ind w:right="0"/>
        <w:jc w:val="left"/>
        <w:rPr>
          <w:rStyle w:val="Ninguno"/>
          <w:sz w:val="24"/>
          <w:szCs w:val="24"/>
          <w:u w:val="none"/>
          <w:rtl w:val="0"/>
          <w:lang w:val="es-ES_tradnl"/>
        </w:rPr>
      </w:pPr>
      <w:r>
        <w:rPr>
          <w:rStyle w:val="Hyperlink.5"/>
          <w:sz w:val="24"/>
          <w:szCs w:val="24"/>
          <w:rtl w:val="0"/>
          <w:lang w:val="es-ES_tradnl"/>
        </w:rPr>
        <w:t>Comentarios</w:t>
      </w:r>
    </w:p>
    <w:p>
      <w:pPr>
        <w:pStyle w:val="Cuerpo A"/>
        <w:rPr>
          <w:rStyle w:val="Ninguno"/>
          <w:sz w:val="24"/>
          <w:szCs w:val="24"/>
        </w:rPr>
      </w:pPr>
      <w:r>
        <w:rPr>
          <w:rStyle w:val="Ninguno"/>
          <w:sz w:val="24"/>
          <w:szCs w:val="24"/>
          <w:rtl w:val="0"/>
          <w:lang w:val="es-ES_tradnl"/>
        </w:rPr>
        <w:tab/>
        <w:t>Se debe intentar no escribir comentarios innecesarios o que describan obviedades, de esta manera se evita posibles futuras confusiones. Es correcto utilizarlos cuando se quiere advertir sobre un comportamiento o consecuencia de algo.</w:t>
      </w:r>
    </w:p>
    <w:p>
      <w:pPr>
        <w:pStyle w:val="Cuerpo A"/>
        <w:numPr>
          <w:ilvl w:val="0"/>
          <w:numId w:val="10"/>
        </w:numPr>
        <w:bidi w:val="0"/>
        <w:ind w:right="0"/>
        <w:jc w:val="left"/>
        <w:rPr>
          <w:rStyle w:val="Ninguno"/>
          <w:sz w:val="24"/>
          <w:szCs w:val="24"/>
          <w:u w:val="none"/>
          <w:rtl w:val="0"/>
          <w:lang w:val="es-ES_tradnl"/>
        </w:rPr>
      </w:pPr>
      <w:r>
        <w:rPr>
          <w:rStyle w:val="Hyperlink.5"/>
          <w:sz w:val="24"/>
          <w:szCs w:val="24"/>
          <w:rtl w:val="0"/>
          <w:lang w:val="es-ES_tradnl"/>
        </w:rPr>
        <w:t>Funciones</w:t>
      </w:r>
    </w:p>
    <w:p>
      <w:pPr>
        <w:pStyle w:val="Cuerpo A"/>
        <w:rPr>
          <w:rStyle w:val="Ninguno"/>
          <w:sz w:val="24"/>
          <w:szCs w:val="24"/>
        </w:rPr>
      </w:pPr>
      <w:r>
        <w:rPr>
          <w:rStyle w:val="Ninguno"/>
          <w:sz w:val="24"/>
          <w:szCs w:val="24"/>
          <w:rtl w:val="0"/>
          <w:lang w:val="es-ES_tradnl"/>
        </w:rPr>
        <w:t xml:space="preserve"> </w:t>
        <w:tab/>
        <w:t>Las funciones deben de ser cortas, mantener un mismo nivel de abstracci</w:t>
      </w:r>
      <w:r>
        <w:rPr>
          <w:rStyle w:val="Ninguno"/>
          <w:sz w:val="24"/>
          <w:szCs w:val="24"/>
          <w:rtl w:val="0"/>
          <w:lang w:val="es-ES_tradnl"/>
        </w:rPr>
        <w:t>ó</w:t>
      </w:r>
      <w:r>
        <w:rPr>
          <w:rStyle w:val="Ninguno"/>
          <w:sz w:val="24"/>
          <w:szCs w:val="24"/>
          <w:rtl w:val="0"/>
          <w:lang w:val="es-ES_tradnl"/>
        </w:rPr>
        <w:t xml:space="preserve">n y hacer una </w:t>
      </w:r>
      <w:r>
        <w:rPr>
          <w:rStyle w:val="Ninguno"/>
          <w:sz w:val="24"/>
          <w:szCs w:val="24"/>
          <w:rtl w:val="0"/>
          <w:lang w:val="en-US"/>
        </w:rPr>
        <w:t>ú</w:t>
      </w:r>
      <w:r>
        <w:rPr>
          <w:rStyle w:val="Ninguno"/>
          <w:sz w:val="24"/>
          <w:szCs w:val="24"/>
          <w:rtl w:val="0"/>
          <w:lang w:val="es-ES_tradnl"/>
        </w:rPr>
        <w:t>nica cosa. Se intenta que funciones que retornan un elemento a la vez, no se comporten como un procedimiento y modifiquen datos internos del sistema. No se debe retornar valores en NULL sino que se debe utilizar las excepciones.</w:t>
      </w:r>
    </w:p>
    <w:p>
      <w:pPr>
        <w:pStyle w:val="Cuerpo A"/>
        <w:rPr>
          <w:sz w:val="24"/>
          <w:szCs w:val="24"/>
        </w:rPr>
      </w:pPr>
    </w:p>
    <w:p>
      <w:pPr>
        <w:pStyle w:val="Cuerpo A"/>
        <w:numPr>
          <w:ilvl w:val="0"/>
          <w:numId w:val="12"/>
        </w:numPr>
        <w:bidi w:val="0"/>
        <w:ind w:right="0"/>
        <w:jc w:val="left"/>
        <w:rPr>
          <w:rStyle w:val="Ninguno"/>
          <w:sz w:val="24"/>
          <w:szCs w:val="24"/>
          <w:u w:val="none"/>
          <w:rtl w:val="0"/>
        </w:rPr>
      </w:pPr>
      <w:r>
        <w:rPr>
          <w:sz w:val="24"/>
          <w:szCs w:val="24"/>
          <w:rtl w:val="0"/>
        </w:rPr>
        <w:t>Par</w:t>
      </w:r>
      <w:r>
        <w:rPr>
          <w:sz w:val="24"/>
          <w:szCs w:val="24"/>
          <w:rtl w:val="0"/>
        </w:rPr>
        <w:t>á</w:t>
      </w:r>
      <w:r>
        <w:rPr>
          <w:rStyle w:val="Hyperlink.3"/>
          <w:sz w:val="24"/>
          <w:szCs w:val="24"/>
          <w:rtl w:val="0"/>
          <w:lang w:val="pt-PT"/>
        </w:rPr>
        <w:t>metros</w:t>
      </w:r>
    </w:p>
    <w:p>
      <w:pPr>
        <w:pStyle w:val="Cuerpo A"/>
        <w:rPr>
          <w:rStyle w:val="Ninguno"/>
          <w:sz w:val="24"/>
          <w:szCs w:val="24"/>
        </w:rPr>
      </w:pPr>
      <w:r>
        <w:rPr>
          <w:rStyle w:val="Ninguno"/>
          <w:sz w:val="24"/>
          <w:szCs w:val="24"/>
          <w:rtl w:val="0"/>
          <w:lang w:val="es-ES_tradnl"/>
        </w:rPr>
        <w:t>Se intenta evitar funciones que reciben m</w:t>
      </w:r>
      <w:r>
        <w:rPr>
          <w:rStyle w:val="Ninguno"/>
          <w:sz w:val="24"/>
          <w:szCs w:val="24"/>
          <w:rtl w:val="0"/>
          <w:lang w:val="en-US"/>
        </w:rPr>
        <w:t>ú</w:t>
      </w:r>
      <w:r>
        <w:rPr>
          <w:rStyle w:val="Ninguno"/>
          <w:sz w:val="24"/>
          <w:szCs w:val="24"/>
          <w:rtl w:val="0"/>
          <w:lang w:val="fr-FR"/>
        </w:rPr>
        <w:t>ltiples par</w:t>
      </w:r>
      <w:r>
        <w:rPr>
          <w:rStyle w:val="Ninguno"/>
          <w:sz w:val="24"/>
          <w:szCs w:val="24"/>
          <w:rtl w:val="0"/>
          <w:lang w:val="en-US"/>
        </w:rPr>
        <w:t>á</w:t>
      </w:r>
      <w:r>
        <w:rPr>
          <w:rStyle w:val="Ninguno"/>
          <w:sz w:val="24"/>
          <w:szCs w:val="24"/>
          <w:rtl w:val="0"/>
          <w:lang w:val="es-ES_tradnl"/>
        </w:rPr>
        <w:t>metros, es recomendable no superar m</w:t>
      </w:r>
      <w:r>
        <w:rPr>
          <w:rStyle w:val="Ninguno"/>
          <w:sz w:val="24"/>
          <w:szCs w:val="24"/>
          <w:rtl w:val="0"/>
          <w:lang w:val="en-US"/>
        </w:rPr>
        <w:t>á</w:t>
      </w:r>
      <w:r>
        <w:rPr>
          <w:rStyle w:val="Ninguno"/>
          <w:sz w:val="24"/>
          <w:szCs w:val="24"/>
          <w:rtl w:val="0"/>
          <w:lang w:val="es-ES_tradnl"/>
        </w:rPr>
        <w:t>s de 3, aunque es entendible en ciertos casos excederse.</w:t>
      </w:r>
    </w:p>
    <w:p>
      <w:pPr>
        <w:pStyle w:val="Cuerpo A"/>
        <w:numPr>
          <w:ilvl w:val="0"/>
          <w:numId w:val="14"/>
        </w:numPr>
        <w:bidi w:val="0"/>
        <w:ind w:right="0"/>
        <w:jc w:val="left"/>
        <w:rPr>
          <w:rStyle w:val="Ninguno"/>
          <w:sz w:val="24"/>
          <w:szCs w:val="24"/>
          <w:u w:val="none"/>
          <w:rtl w:val="0"/>
          <w:lang w:val="es-ES_tradnl"/>
        </w:rPr>
      </w:pPr>
      <w:r>
        <w:rPr>
          <w:rStyle w:val="Hyperlink.5"/>
          <w:sz w:val="24"/>
          <w:szCs w:val="24"/>
          <w:rtl w:val="0"/>
          <w:lang w:val="es-ES_tradnl"/>
        </w:rPr>
        <w:t>Principio de responsabilidad unica</w:t>
      </w:r>
    </w:p>
    <w:p>
      <w:pPr>
        <w:pStyle w:val="Cuerpo A"/>
        <w:rPr>
          <w:rStyle w:val="Ninguno"/>
          <w:sz w:val="24"/>
          <w:szCs w:val="24"/>
        </w:rPr>
      </w:pPr>
      <w:r>
        <w:rPr>
          <w:rStyle w:val="Ninguno"/>
          <w:sz w:val="24"/>
          <w:szCs w:val="24"/>
          <w:rtl w:val="0"/>
          <w:lang w:val="es-ES_tradnl"/>
        </w:rPr>
        <w:tab/>
        <w:t xml:space="preserve">Conlleva una gran importancia cuando se quiere desarrollar un software </w:t>
      </w:r>
      <w:r>
        <w:rPr>
          <w:rStyle w:val="Ninguno"/>
          <w:sz w:val="24"/>
          <w:szCs w:val="24"/>
          <w:rtl w:val="0"/>
          <w:lang w:val="es-ES_tradnl"/>
        </w:rPr>
        <w:t>ó</w:t>
      </w:r>
      <w:r>
        <w:rPr>
          <w:rStyle w:val="Ninguno"/>
          <w:sz w:val="24"/>
          <w:szCs w:val="24"/>
          <w:rtl w:val="0"/>
          <w:lang w:val="es-ES_tradnl"/>
        </w:rPr>
        <w:t>ptimo. Debe respetarse cada secci</w:t>
      </w:r>
      <w:r>
        <w:rPr>
          <w:rStyle w:val="Ninguno"/>
          <w:sz w:val="24"/>
          <w:szCs w:val="24"/>
          <w:rtl w:val="0"/>
          <w:lang w:val="es-ES_tradnl"/>
        </w:rPr>
        <w:t>ó</w:t>
      </w:r>
      <w:r>
        <w:rPr>
          <w:rStyle w:val="Ninguno"/>
          <w:sz w:val="24"/>
          <w:szCs w:val="24"/>
          <w:rtl w:val="0"/>
          <w:lang w:val="es-ES_tradnl"/>
        </w:rPr>
        <w:t xml:space="preserve">n diferente del programa, de tal manera que tengan una </w:t>
      </w:r>
      <w:r>
        <w:rPr>
          <w:rStyle w:val="Ninguno"/>
          <w:sz w:val="24"/>
          <w:szCs w:val="24"/>
          <w:rtl w:val="0"/>
          <w:lang w:val="en-US"/>
        </w:rPr>
        <w:t>ú</w:t>
      </w:r>
      <w:r>
        <w:rPr>
          <w:rStyle w:val="Ninguno"/>
          <w:sz w:val="24"/>
          <w:szCs w:val="24"/>
          <w:rtl w:val="0"/>
          <w:lang w:val="es-ES_tradnl"/>
        </w:rPr>
        <w:t xml:space="preserve">nica responsabilidad, por ende un </w:t>
      </w:r>
      <w:r>
        <w:rPr>
          <w:rStyle w:val="Ninguno"/>
          <w:sz w:val="24"/>
          <w:szCs w:val="24"/>
          <w:rtl w:val="0"/>
          <w:lang w:val="en-US"/>
        </w:rPr>
        <w:t>ú</w:t>
      </w:r>
      <w:r>
        <w:rPr>
          <w:rStyle w:val="Ninguno"/>
          <w:sz w:val="24"/>
          <w:szCs w:val="24"/>
          <w:rtl w:val="0"/>
          <w:lang w:val="es-ES_tradnl"/>
        </w:rPr>
        <w:t>nico eje de cambio. De esta manera se reduce el impacto de cambio y el c</w:t>
      </w:r>
      <w:r>
        <w:rPr>
          <w:rStyle w:val="Ninguno"/>
          <w:sz w:val="24"/>
          <w:szCs w:val="24"/>
          <w:rtl w:val="0"/>
          <w:lang w:val="es-ES_tradnl"/>
        </w:rPr>
        <w:t>ó</w:t>
      </w:r>
      <w:r>
        <w:rPr>
          <w:rStyle w:val="Ninguno"/>
          <w:sz w:val="24"/>
          <w:szCs w:val="24"/>
          <w:rtl w:val="0"/>
          <w:lang w:val="es-ES_tradnl"/>
        </w:rPr>
        <w:t>digo se hace m</w:t>
      </w:r>
      <w:r>
        <w:rPr>
          <w:rStyle w:val="Ninguno"/>
          <w:sz w:val="24"/>
          <w:szCs w:val="24"/>
          <w:rtl w:val="0"/>
          <w:lang w:val="en-US"/>
        </w:rPr>
        <w:t>á</w:t>
      </w:r>
      <w:r>
        <w:rPr>
          <w:rStyle w:val="Ninguno"/>
          <w:sz w:val="24"/>
          <w:szCs w:val="24"/>
          <w:rtl w:val="0"/>
          <w:lang w:val="es-ES_tradnl"/>
        </w:rPr>
        <w:t>s mantenible.</w:t>
      </w:r>
    </w:p>
    <w:p>
      <w:pPr>
        <w:pStyle w:val="Cuerpo A"/>
        <w:rPr>
          <w:sz w:val="24"/>
          <w:szCs w:val="24"/>
        </w:rPr>
      </w:pPr>
    </w:p>
    <w:p>
      <w:pPr>
        <w:pStyle w:val="Cuerpo A"/>
        <w:numPr>
          <w:ilvl w:val="0"/>
          <w:numId w:val="16"/>
        </w:numPr>
        <w:bidi w:val="0"/>
        <w:ind w:right="0"/>
        <w:jc w:val="left"/>
        <w:rPr>
          <w:rStyle w:val="Ninguno"/>
          <w:sz w:val="24"/>
          <w:szCs w:val="24"/>
          <w:u w:val="none"/>
          <w:rtl w:val="0"/>
          <w:lang w:val="es-ES_tradnl"/>
        </w:rPr>
      </w:pPr>
      <w:r>
        <w:rPr>
          <w:rStyle w:val="Hyperlink.5"/>
          <w:sz w:val="24"/>
          <w:szCs w:val="24"/>
          <w:rtl w:val="0"/>
          <w:lang w:val="es-ES_tradnl"/>
        </w:rPr>
        <w:t>Excepciones</w:t>
      </w:r>
    </w:p>
    <w:p>
      <w:pPr>
        <w:pStyle w:val="Cuerpo A"/>
        <w:rPr>
          <w:rStyle w:val="Ninguno"/>
          <w:sz w:val="24"/>
          <w:szCs w:val="24"/>
        </w:rPr>
      </w:pPr>
      <w:r>
        <w:rPr>
          <w:rStyle w:val="Ninguno"/>
          <w:sz w:val="24"/>
          <w:szCs w:val="24"/>
          <w:rtl w:val="0"/>
          <w:lang w:val="es-ES_tradnl"/>
        </w:rPr>
        <w:tab/>
        <w:t>Se recomienda la implementaci</w:t>
      </w:r>
      <w:r>
        <w:rPr>
          <w:rStyle w:val="Ninguno"/>
          <w:sz w:val="24"/>
          <w:szCs w:val="24"/>
          <w:rtl w:val="0"/>
          <w:lang w:val="es-ES_tradnl"/>
        </w:rPr>
        <w:t>ó</w:t>
      </w:r>
      <w:r>
        <w:rPr>
          <w:rStyle w:val="Ninguno"/>
          <w:sz w:val="24"/>
          <w:szCs w:val="24"/>
          <w:rtl w:val="0"/>
          <w:lang w:val="es-ES_tradnl"/>
        </w:rPr>
        <w:t>n de excepciones propias para marcar errores efectivamente.</w:t>
      </w:r>
    </w:p>
    <w:p>
      <w:pPr>
        <w:pStyle w:val="Cuerpo A"/>
        <w:jc w:val="both"/>
        <w:rPr>
          <w:sz w:val="24"/>
          <w:szCs w:val="24"/>
        </w:rPr>
      </w:pPr>
    </w:p>
    <w:p>
      <w:pPr>
        <w:pStyle w:val="Cuerpo A"/>
      </w:pPr>
      <w:r>
        <w:rPr>
          <w:rtl w:val="0"/>
        </w:rPr>
        <w:t>C</w:t>
      </w:r>
      <w:r>
        <w:rPr>
          <w:rStyle w:val="Hyperlink.5"/>
          <w:rtl w:val="0"/>
          <w:lang w:val="es-ES_tradnl"/>
        </w:rPr>
        <w:t>ó</w:t>
      </w:r>
      <w:r>
        <w:rPr>
          <w:rStyle w:val="Hyperlink.3"/>
          <w:rtl w:val="0"/>
          <w:lang w:val="pt-PT"/>
        </w:rPr>
        <w:t>digo duplicado</w:t>
      </w:r>
    </w:p>
    <w:p>
      <w:pPr>
        <w:pStyle w:val="Cuerpo A"/>
        <w:rPr>
          <w:sz w:val="24"/>
          <w:szCs w:val="24"/>
        </w:rPr>
      </w:pPr>
    </w:p>
    <w:p>
      <w:pPr>
        <w:pStyle w:val="Cuerpo A"/>
        <w:rPr>
          <w:rStyle w:val="Ninguno"/>
          <w:sz w:val="24"/>
          <w:szCs w:val="24"/>
        </w:rPr>
      </w:pPr>
      <w:r>
        <w:rPr>
          <w:rStyle w:val="Ninguno"/>
          <w:sz w:val="24"/>
          <w:szCs w:val="24"/>
          <w:rtl w:val="0"/>
          <w:lang w:val="es-ES_tradnl"/>
        </w:rPr>
        <w:tab/>
        <w:t>Un aspecto de suma importancia a la hora de desarrollar un software trata acerca de las l</w:t>
      </w:r>
      <w:r>
        <w:rPr>
          <w:rStyle w:val="Ninguno"/>
          <w:sz w:val="24"/>
          <w:szCs w:val="24"/>
          <w:rtl w:val="0"/>
          <w:lang w:val="en-US"/>
        </w:rPr>
        <w:t>í</w:t>
      </w:r>
      <w:r>
        <w:rPr>
          <w:rStyle w:val="Ninguno"/>
          <w:sz w:val="24"/>
          <w:szCs w:val="24"/>
          <w:rtl w:val="0"/>
          <w:lang w:val="es-ES_tradnl"/>
        </w:rPr>
        <w:t>neas de c</w:t>
      </w:r>
      <w:r>
        <w:rPr>
          <w:rStyle w:val="Ninguno"/>
          <w:sz w:val="24"/>
          <w:szCs w:val="24"/>
          <w:rtl w:val="0"/>
          <w:lang w:val="es-ES_tradnl"/>
        </w:rPr>
        <w:t>ó</w:t>
      </w:r>
      <w:r>
        <w:rPr>
          <w:rStyle w:val="Ninguno"/>
          <w:sz w:val="24"/>
          <w:szCs w:val="24"/>
          <w:rtl w:val="0"/>
          <w:lang w:val="es-ES_tradnl"/>
        </w:rPr>
        <w:t>digo duplicadas. Se debe llevar un control ya que estas aumentan significativamente la complejidad del sistema, dificultan su entendimiento y lo convierten en menos mantenible, ya que si se intenta cambiar algo del sistema, deber</w:t>
      </w:r>
      <w:r>
        <w:rPr>
          <w:rStyle w:val="Ninguno"/>
          <w:sz w:val="24"/>
          <w:szCs w:val="24"/>
          <w:rtl w:val="0"/>
          <w:lang w:val="en-US"/>
        </w:rPr>
        <w:t xml:space="preserve">á </w:t>
      </w:r>
      <w:r>
        <w:rPr>
          <w:rStyle w:val="Ninguno"/>
          <w:sz w:val="24"/>
          <w:szCs w:val="24"/>
          <w:rtl w:val="0"/>
          <w:lang w:val="es-ES_tradnl"/>
        </w:rPr>
        <w:t>cambiarse repetidas veces en cada l</w:t>
      </w:r>
      <w:r>
        <w:rPr>
          <w:rStyle w:val="Ninguno"/>
          <w:sz w:val="24"/>
          <w:szCs w:val="24"/>
          <w:rtl w:val="0"/>
          <w:lang w:val="en-US"/>
        </w:rPr>
        <w:t>í</w:t>
      </w:r>
      <w:r>
        <w:rPr>
          <w:rStyle w:val="Ninguno"/>
          <w:sz w:val="24"/>
          <w:szCs w:val="24"/>
          <w:rtl w:val="0"/>
          <w:lang w:val="es-ES_tradnl"/>
        </w:rPr>
        <w:t>nea duplicada. A su vez reduce la eficiencia del sistema ya que se deber</w:t>
      </w:r>
      <w:r>
        <w:rPr>
          <w:rStyle w:val="Ninguno"/>
          <w:sz w:val="24"/>
          <w:szCs w:val="24"/>
          <w:rtl w:val="0"/>
          <w:lang w:val="en-US"/>
        </w:rPr>
        <w:t xml:space="preserve">á </w:t>
      </w:r>
      <w:r>
        <w:rPr>
          <w:rStyle w:val="Ninguno"/>
          <w:sz w:val="24"/>
          <w:szCs w:val="24"/>
          <w:rtl w:val="0"/>
          <w:lang w:val="es-ES_tradnl"/>
        </w:rPr>
        <w:t>leer repetidas veces la misma l</w:t>
      </w:r>
      <w:r>
        <w:rPr>
          <w:rStyle w:val="Ninguno"/>
          <w:sz w:val="24"/>
          <w:szCs w:val="24"/>
          <w:rtl w:val="0"/>
          <w:lang w:val="en-US"/>
        </w:rPr>
        <w:t>í</w:t>
      </w:r>
      <w:r>
        <w:rPr>
          <w:rStyle w:val="Ninguno"/>
          <w:sz w:val="24"/>
          <w:szCs w:val="24"/>
          <w:rtl w:val="0"/>
          <w:lang w:val="en-US"/>
        </w:rPr>
        <w:t>nea.</w:t>
      </w:r>
    </w:p>
    <w:p>
      <w:pPr>
        <w:pStyle w:val="Cuerpo A"/>
        <w:rPr>
          <w:sz w:val="24"/>
          <w:szCs w:val="24"/>
        </w:rPr>
      </w:pPr>
    </w:p>
    <w:p>
      <w:pPr>
        <w:pStyle w:val="Cuerpo A"/>
      </w:pPr>
      <w:r>
        <w:rPr>
          <w:rStyle w:val="Hyperlink.5"/>
          <w:rtl w:val="0"/>
          <w:lang w:val="es-ES_tradnl"/>
        </w:rPr>
        <w:t>Complejidad del c</w:t>
      </w:r>
      <w:r>
        <w:rPr>
          <w:rStyle w:val="Hyperlink.5"/>
          <w:rtl w:val="0"/>
          <w:lang w:val="es-ES_tradnl"/>
        </w:rPr>
        <w:t>ó</w:t>
      </w:r>
      <w:r>
        <w:rPr>
          <w:rStyle w:val="Hyperlink.5"/>
          <w:rtl w:val="0"/>
          <w:lang w:val="es-ES_tradnl"/>
        </w:rPr>
        <w:t>digo</w:t>
      </w:r>
    </w:p>
    <w:p>
      <w:pPr>
        <w:pStyle w:val="Cuerpo A"/>
        <w:rPr>
          <w:rStyle w:val="Ninguno"/>
          <w:sz w:val="24"/>
          <w:szCs w:val="24"/>
        </w:rPr>
      </w:pPr>
      <w:r>
        <w:rPr>
          <w:rStyle w:val="Ninguno"/>
          <w:sz w:val="36"/>
          <w:szCs w:val="36"/>
          <w:lang w:val="en-US"/>
        </w:rPr>
        <w:tab/>
      </w:r>
      <w:r>
        <w:rPr>
          <w:rStyle w:val="Ninguno"/>
          <w:sz w:val="24"/>
          <w:szCs w:val="24"/>
          <w:rtl w:val="0"/>
          <w:lang w:val="es-ES_tradnl"/>
        </w:rPr>
        <w:t>El c</w:t>
      </w:r>
      <w:r>
        <w:rPr>
          <w:rStyle w:val="Ninguno"/>
          <w:sz w:val="24"/>
          <w:szCs w:val="24"/>
          <w:rtl w:val="0"/>
          <w:lang w:val="es-ES_tradnl"/>
        </w:rPr>
        <w:t>ó</w:t>
      </w:r>
      <w:r>
        <w:rPr>
          <w:rStyle w:val="Ninguno"/>
          <w:sz w:val="24"/>
          <w:szCs w:val="24"/>
          <w:rtl w:val="0"/>
          <w:lang w:val="es-ES_tradnl"/>
        </w:rPr>
        <w:t>digo debe ser comprensible. El Objetivo es que todas las personas que se vean involucradas en el proyecto puedan entender con el menor esfuerzo posible lo que se est</w:t>
      </w:r>
      <w:r>
        <w:rPr>
          <w:rStyle w:val="Ninguno"/>
          <w:sz w:val="24"/>
          <w:szCs w:val="24"/>
          <w:rtl w:val="0"/>
          <w:lang w:val="en-US"/>
        </w:rPr>
        <w:t xml:space="preserve">á </w:t>
      </w:r>
      <w:r>
        <w:rPr>
          <w:rStyle w:val="Ninguno"/>
          <w:sz w:val="24"/>
          <w:szCs w:val="24"/>
          <w:rtl w:val="0"/>
          <w:lang w:val="it-IT"/>
        </w:rPr>
        <w:t>programando. A m</w:t>
      </w:r>
      <w:r>
        <w:rPr>
          <w:rStyle w:val="Ninguno"/>
          <w:sz w:val="24"/>
          <w:szCs w:val="24"/>
          <w:rtl w:val="0"/>
          <w:lang w:val="en-US"/>
        </w:rPr>
        <w:t>á</w:t>
      </w:r>
      <w:r>
        <w:rPr>
          <w:rStyle w:val="Ninguno"/>
          <w:sz w:val="24"/>
          <w:szCs w:val="24"/>
          <w:rtl w:val="0"/>
          <w:lang w:val="es-ES_tradnl"/>
        </w:rPr>
        <w:t>s complejidad en el sistema , el mismo se vuelve menos mantenible. Si la complejidad es menor, esto lo convierte en m</w:t>
      </w:r>
      <w:r>
        <w:rPr>
          <w:rStyle w:val="Ninguno"/>
          <w:sz w:val="24"/>
          <w:szCs w:val="24"/>
          <w:rtl w:val="0"/>
          <w:lang w:val="en-US"/>
        </w:rPr>
        <w:t>á</w:t>
      </w:r>
      <w:r>
        <w:rPr>
          <w:rStyle w:val="Ninguno"/>
          <w:sz w:val="24"/>
          <w:szCs w:val="24"/>
          <w:rtl w:val="0"/>
          <w:lang w:val="es-ES_tradnl"/>
        </w:rPr>
        <w:t>s entendible, por lo tanto es m</w:t>
      </w:r>
      <w:r>
        <w:rPr>
          <w:rStyle w:val="Ninguno"/>
          <w:sz w:val="24"/>
          <w:szCs w:val="24"/>
          <w:rtl w:val="0"/>
          <w:lang w:val="en-US"/>
        </w:rPr>
        <w:t>á</w:t>
      </w:r>
      <w:r>
        <w:rPr>
          <w:rStyle w:val="Ninguno"/>
          <w:sz w:val="24"/>
          <w:szCs w:val="24"/>
          <w:rtl w:val="0"/>
          <w:lang w:val="it-IT"/>
        </w:rPr>
        <w:t>s propenso a cambiarlo f</w:t>
      </w:r>
      <w:r>
        <w:rPr>
          <w:rStyle w:val="Ninguno"/>
          <w:sz w:val="24"/>
          <w:szCs w:val="24"/>
          <w:rtl w:val="0"/>
          <w:lang w:val="en-US"/>
        </w:rPr>
        <w:t>á</w:t>
      </w:r>
      <w:r>
        <w:rPr>
          <w:rStyle w:val="Ninguno"/>
          <w:sz w:val="24"/>
          <w:szCs w:val="24"/>
          <w:rtl w:val="0"/>
          <w:lang w:val="it-IT"/>
        </w:rPr>
        <w:t>cilmente.</w:t>
      </w:r>
    </w:p>
    <w:p>
      <w:pPr>
        <w:pStyle w:val="Cuerpo A"/>
        <w:rPr>
          <w:rStyle w:val="Ninguno"/>
          <w:sz w:val="24"/>
          <w:szCs w:val="24"/>
        </w:rPr>
      </w:pPr>
      <w:r>
        <w:rPr>
          <w:rStyle w:val="Ninguno"/>
          <w:sz w:val="24"/>
          <w:szCs w:val="24"/>
          <w:rtl w:val="0"/>
          <w:lang w:val="es-ES_tradnl"/>
        </w:rPr>
        <w:t>La complejidad ciclom</w:t>
      </w:r>
      <w:r>
        <w:rPr>
          <w:rStyle w:val="Ninguno"/>
          <w:sz w:val="24"/>
          <w:szCs w:val="24"/>
          <w:rtl w:val="0"/>
          <w:lang w:val="en-US"/>
        </w:rPr>
        <w:t>á</w:t>
      </w:r>
      <w:r>
        <w:rPr>
          <w:rStyle w:val="Ninguno"/>
          <w:sz w:val="24"/>
          <w:szCs w:val="24"/>
          <w:rtl w:val="0"/>
          <w:lang w:val="es-ES_tradnl"/>
        </w:rPr>
        <w:t>tica se utiliza para hacer referencia a la complejidad que un c</w:t>
      </w:r>
      <w:r>
        <w:rPr>
          <w:rStyle w:val="Ninguno"/>
          <w:sz w:val="24"/>
          <w:szCs w:val="24"/>
          <w:rtl w:val="0"/>
          <w:lang w:val="es-ES_tradnl"/>
        </w:rPr>
        <w:t>ó</w:t>
      </w:r>
      <w:r>
        <w:rPr>
          <w:rStyle w:val="Ninguno"/>
          <w:sz w:val="24"/>
          <w:szCs w:val="24"/>
          <w:rtl w:val="0"/>
          <w:lang w:val="es-ES_tradnl"/>
        </w:rPr>
        <w:t>digo posee en sus diferentes m</w:t>
      </w:r>
      <w:r>
        <w:rPr>
          <w:rStyle w:val="Ninguno"/>
          <w:sz w:val="24"/>
          <w:szCs w:val="24"/>
          <w:rtl w:val="0"/>
          <w:lang w:val="fr-FR"/>
        </w:rPr>
        <w:t>é</w:t>
      </w:r>
      <w:r>
        <w:rPr>
          <w:rStyle w:val="Ninguno"/>
          <w:sz w:val="24"/>
          <w:szCs w:val="24"/>
          <w:rtl w:val="0"/>
          <w:lang w:val="es-ES_tradnl"/>
        </w:rPr>
        <w:t>todos. Esta es la cantidad de caminos posibles dentro de un m</w:t>
      </w:r>
      <w:r>
        <w:rPr>
          <w:rStyle w:val="Ninguno"/>
          <w:sz w:val="24"/>
          <w:szCs w:val="24"/>
          <w:rtl w:val="0"/>
          <w:lang w:val="fr-FR"/>
        </w:rPr>
        <w:t>é</w:t>
      </w:r>
      <w:r>
        <w:rPr>
          <w:rStyle w:val="Ninguno"/>
          <w:sz w:val="24"/>
          <w:szCs w:val="24"/>
          <w:rtl w:val="0"/>
          <w:lang w:val="es-ES_tradnl"/>
        </w:rPr>
        <w:t>todo y determina el m</w:t>
      </w:r>
      <w:r>
        <w:rPr>
          <w:rStyle w:val="Ninguno"/>
          <w:sz w:val="24"/>
          <w:szCs w:val="24"/>
          <w:rtl w:val="0"/>
          <w:lang w:val="en-US"/>
        </w:rPr>
        <w:t>á</w:t>
      </w:r>
      <w:r>
        <w:rPr>
          <w:rStyle w:val="Ninguno"/>
          <w:sz w:val="24"/>
          <w:szCs w:val="24"/>
          <w:rtl w:val="0"/>
          <w:lang w:val="es-ES_tradnl"/>
        </w:rPr>
        <w:t>ximo de pruebas que se deben realizar para probar cierto m</w:t>
      </w:r>
      <w:r>
        <w:rPr>
          <w:rStyle w:val="Ninguno"/>
          <w:sz w:val="24"/>
          <w:szCs w:val="24"/>
          <w:rtl w:val="0"/>
          <w:lang w:val="es-ES_tradnl"/>
        </w:rPr>
        <w:t>ó</w:t>
      </w:r>
      <w:r>
        <w:rPr>
          <w:rStyle w:val="Ninguno"/>
          <w:sz w:val="24"/>
          <w:szCs w:val="24"/>
          <w:rtl w:val="0"/>
          <w:lang w:val="es-ES_tradnl"/>
        </w:rPr>
        <w:t>dulo de c</w:t>
      </w:r>
      <w:r>
        <w:rPr>
          <w:rStyle w:val="Ninguno"/>
          <w:sz w:val="24"/>
          <w:szCs w:val="24"/>
          <w:rtl w:val="0"/>
          <w:lang w:val="es-ES_tradnl"/>
        </w:rPr>
        <w:t>ó</w:t>
      </w:r>
      <w:r>
        <w:rPr>
          <w:rStyle w:val="Ninguno"/>
          <w:sz w:val="24"/>
          <w:szCs w:val="24"/>
          <w:rtl w:val="0"/>
          <w:lang w:val="es-ES_tradnl"/>
        </w:rPr>
        <w:t>digo, para que cada uno de los caminos se ejecuten como m</w:t>
      </w:r>
      <w:r>
        <w:rPr>
          <w:rStyle w:val="Ninguno"/>
          <w:sz w:val="24"/>
          <w:szCs w:val="24"/>
          <w:rtl w:val="0"/>
          <w:lang w:val="en-US"/>
        </w:rPr>
        <w:t>í</w:t>
      </w:r>
      <w:r>
        <w:rPr>
          <w:rStyle w:val="Ninguno"/>
          <w:sz w:val="24"/>
          <w:szCs w:val="24"/>
          <w:rtl w:val="0"/>
          <w:lang w:val="es-ES_tradnl"/>
        </w:rPr>
        <w:t>nimo una vez. A su vez, la complejidad ciclom</w:t>
      </w:r>
      <w:r>
        <w:rPr>
          <w:rStyle w:val="Ninguno"/>
          <w:sz w:val="24"/>
          <w:szCs w:val="24"/>
          <w:rtl w:val="0"/>
          <w:lang w:val="en-US"/>
        </w:rPr>
        <w:t>á</w:t>
      </w:r>
      <w:r>
        <w:rPr>
          <w:rStyle w:val="Ninguno"/>
          <w:sz w:val="24"/>
          <w:szCs w:val="24"/>
          <w:rtl w:val="0"/>
          <w:lang w:val="es-ES_tradnl"/>
        </w:rPr>
        <w:t>tica es independiente del lenguaje en el cual se est</w:t>
      </w:r>
      <w:r>
        <w:rPr>
          <w:rStyle w:val="Ninguno"/>
          <w:sz w:val="24"/>
          <w:szCs w:val="24"/>
          <w:rtl w:val="0"/>
          <w:lang w:val="en-US"/>
        </w:rPr>
        <w:t xml:space="preserve">á </w:t>
      </w:r>
      <w:r>
        <w:rPr>
          <w:rStyle w:val="Ninguno"/>
          <w:sz w:val="24"/>
          <w:szCs w:val="24"/>
          <w:rtl w:val="0"/>
          <w:lang w:val="es-ES_tradnl"/>
        </w:rPr>
        <w:t>implementando la soluci</w:t>
      </w:r>
      <w:r>
        <w:rPr>
          <w:rStyle w:val="Ninguno"/>
          <w:sz w:val="24"/>
          <w:szCs w:val="24"/>
          <w:rtl w:val="0"/>
          <w:lang w:val="es-ES_tradnl"/>
        </w:rPr>
        <w:t>ó</w:t>
      </w:r>
      <w:r>
        <w:rPr>
          <w:rStyle w:val="Ninguno"/>
          <w:sz w:val="24"/>
          <w:szCs w:val="24"/>
          <w:rtl w:val="0"/>
          <w:lang w:val="en-US"/>
        </w:rPr>
        <w:t>n.</w:t>
      </w:r>
    </w:p>
    <w:p>
      <w:pPr>
        <w:pStyle w:val="Cuerpo A"/>
        <w:rPr>
          <w:rStyle w:val="Ninguno"/>
          <w:sz w:val="24"/>
          <w:szCs w:val="24"/>
        </w:rPr>
      </w:pPr>
      <w:r>
        <w:rPr>
          <w:rStyle w:val="Ninguno"/>
          <w:sz w:val="24"/>
          <w:szCs w:val="24"/>
          <w:rtl w:val="0"/>
          <w:lang w:val="es-ES_tradnl"/>
        </w:rPr>
        <w:t>Nos basaremos en la siguiente tabla para evaluar la complejidad de un programa.</w:t>
      </w:r>
    </w:p>
    <w:p>
      <w:pPr>
        <w:pStyle w:val="Cuerpo A"/>
        <w:rPr>
          <w:rStyle w:val="Ninguno"/>
          <w:sz w:val="96"/>
          <w:szCs w:val="96"/>
        </w:rPr>
      </w:pPr>
      <w:r>
        <w:drawing>
          <wp:inline distT="0" distB="0" distL="0" distR="0">
            <wp:extent cx="5553075" cy="126682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5553075" cy="1266825"/>
                    </a:xfrm>
                    <a:prstGeom prst="rect">
                      <a:avLst/>
                    </a:prstGeom>
                    <a:ln w="12700" cap="flat">
                      <a:noFill/>
                      <a:miter lim="400000"/>
                    </a:ln>
                    <a:effectLst/>
                  </pic:spPr>
                </pic:pic>
              </a:graphicData>
            </a:graphic>
          </wp:inline>
        </w:drawing>
      </w:r>
    </w:p>
    <w:p>
      <w:pPr>
        <w:pStyle w:val="Encabezamiento 3"/>
      </w:pPr>
      <w:bookmarkStart w:name="_qokuzmb2w9c1" w:id="12"/>
      <w:r>
        <w:rPr>
          <w:rFonts w:cs="Arial Unicode MS" w:eastAsia="Arial Unicode MS"/>
          <w:rtl w:val="0"/>
        </w:rPr>
        <w:t>2.3.4)Tama</w:t>
      </w:r>
      <w:r>
        <w:rPr>
          <w:rStyle w:val="Hyperlink.5"/>
          <w:rFonts w:cs="Arial Unicode MS" w:eastAsia="Arial Unicode MS" w:hint="default"/>
          <w:rtl w:val="0"/>
          <w:lang w:val="es-ES_tradnl"/>
        </w:rPr>
        <w:t>ñ</w:t>
      </w:r>
      <w:r>
        <w:rPr>
          <w:rStyle w:val="Hyperlink.7"/>
          <w:rFonts w:cs="Arial Unicode MS" w:eastAsia="Arial Unicode MS"/>
          <w:rtl w:val="0"/>
          <w:lang w:val="it-IT"/>
        </w:rPr>
        <w:t>o del sistema</w:t>
      </w:r>
    </w:p>
    <w:p>
      <w:pPr>
        <w:pStyle w:val="Cuerpo A"/>
        <w:rPr>
          <w:sz w:val="24"/>
          <w:szCs w:val="24"/>
        </w:rPr>
      </w:pPr>
    </w:p>
    <w:p>
      <w:pPr>
        <w:pStyle w:val="Cuerpo A"/>
        <w:rPr>
          <w:rStyle w:val="Ninguno"/>
          <w:sz w:val="24"/>
          <w:szCs w:val="24"/>
        </w:rPr>
      </w:pPr>
      <w:r>
        <w:rPr>
          <w:rStyle w:val="Ninguno"/>
          <w:sz w:val="24"/>
          <w:szCs w:val="24"/>
          <w:rtl w:val="0"/>
          <w:lang w:val="es-ES_tradnl"/>
        </w:rPr>
        <w:tab/>
        <w:t>El tama</w:t>
      </w:r>
      <w:r>
        <w:rPr>
          <w:rStyle w:val="Ninguno"/>
          <w:sz w:val="24"/>
          <w:szCs w:val="24"/>
          <w:rtl w:val="0"/>
          <w:lang w:val="es-ES_tradnl"/>
        </w:rPr>
        <w:t>ñ</w:t>
      </w:r>
      <w:r>
        <w:rPr>
          <w:rStyle w:val="Ninguno"/>
          <w:sz w:val="24"/>
          <w:szCs w:val="24"/>
          <w:rtl w:val="0"/>
          <w:lang w:val="es-ES_tradnl"/>
        </w:rPr>
        <w:t>o del sistema refiere a la cantidad de l</w:t>
      </w:r>
      <w:r>
        <w:rPr>
          <w:rStyle w:val="Ninguno"/>
          <w:sz w:val="24"/>
          <w:szCs w:val="24"/>
          <w:rtl w:val="0"/>
          <w:lang w:val="en-US"/>
        </w:rPr>
        <w:t>í</w:t>
      </w:r>
      <w:r>
        <w:rPr>
          <w:rStyle w:val="Ninguno"/>
          <w:sz w:val="24"/>
          <w:szCs w:val="24"/>
          <w:rtl w:val="0"/>
          <w:lang w:val="es-ES_tradnl"/>
        </w:rPr>
        <w:t>neas de c</w:t>
      </w:r>
      <w:r>
        <w:rPr>
          <w:rStyle w:val="Ninguno"/>
          <w:sz w:val="24"/>
          <w:szCs w:val="24"/>
          <w:rtl w:val="0"/>
          <w:lang w:val="es-ES_tradnl"/>
        </w:rPr>
        <w:t>ó</w:t>
      </w:r>
      <w:r>
        <w:rPr>
          <w:rStyle w:val="Ninguno"/>
          <w:sz w:val="24"/>
          <w:szCs w:val="24"/>
          <w:rtl w:val="0"/>
          <w:lang w:val="es-ES_tradnl"/>
        </w:rPr>
        <w:t>digo que posee el sistema y c</w:t>
      </w:r>
      <w:r>
        <w:rPr>
          <w:rStyle w:val="Ninguno"/>
          <w:sz w:val="24"/>
          <w:szCs w:val="24"/>
          <w:rtl w:val="0"/>
          <w:lang w:val="es-ES_tradnl"/>
        </w:rPr>
        <w:t>ó</w:t>
      </w:r>
      <w:r>
        <w:rPr>
          <w:rStyle w:val="Ninguno"/>
          <w:sz w:val="24"/>
          <w:szCs w:val="24"/>
          <w:rtl w:val="0"/>
          <w:lang w:val="es-ES_tradnl"/>
        </w:rPr>
        <w:t>mo se distribuyen en las diferentes clases. Las lineas de codigo no tienen en cuenta comentarios.</w:t>
      </w:r>
    </w:p>
    <w:p>
      <w:pPr>
        <w:pStyle w:val="Cuerpo A"/>
      </w:pPr>
      <w:r>
        <w:rPr>
          <w:rStyle w:val="Ninguno"/>
          <w:sz w:val="24"/>
          <w:szCs w:val="24"/>
          <w:rtl w:val="0"/>
          <w:lang w:val="es-ES_tradnl"/>
        </w:rPr>
        <w:t>El n</w:t>
      </w:r>
      <w:r>
        <w:rPr>
          <w:rStyle w:val="Ninguno"/>
          <w:sz w:val="24"/>
          <w:szCs w:val="24"/>
          <w:rtl w:val="0"/>
          <w:lang w:val="en-US"/>
        </w:rPr>
        <w:t>ú</w:t>
      </w:r>
      <w:r>
        <w:rPr>
          <w:rStyle w:val="Ninguno"/>
          <w:sz w:val="24"/>
          <w:szCs w:val="24"/>
          <w:rtl w:val="0"/>
          <w:lang w:val="es-ES_tradnl"/>
        </w:rPr>
        <w:t>mero de l</w:t>
      </w:r>
      <w:r>
        <w:rPr>
          <w:rStyle w:val="Ninguno"/>
          <w:sz w:val="24"/>
          <w:szCs w:val="24"/>
          <w:rtl w:val="0"/>
          <w:lang w:val="en-US"/>
        </w:rPr>
        <w:t>í</w:t>
      </w:r>
      <w:r>
        <w:rPr>
          <w:rStyle w:val="Ninguno"/>
          <w:sz w:val="24"/>
          <w:szCs w:val="24"/>
          <w:rtl w:val="0"/>
          <w:lang w:val="es-ES_tradnl"/>
        </w:rPr>
        <w:t>neas nos indica si hay alguna clase o m</w:t>
      </w:r>
      <w:r>
        <w:rPr>
          <w:rStyle w:val="Ninguno"/>
          <w:sz w:val="24"/>
          <w:szCs w:val="24"/>
          <w:rtl w:val="0"/>
          <w:lang w:val="fr-FR"/>
        </w:rPr>
        <w:t>é</w:t>
      </w:r>
      <w:r>
        <w:rPr>
          <w:rStyle w:val="Ninguno"/>
          <w:sz w:val="24"/>
          <w:szCs w:val="24"/>
          <w:rtl w:val="0"/>
          <w:lang w:val="es-ES_tradnl"/>
        </w:rPr>
        <w:t>todo muy cargado y que se pueda dividir. Las clases y m</w:t>
      </w:r>
      <w:r>
        <w:rPr>
          <w:rStyle w:val="Ninguno"/>
          <w:sz w:val="24"/>
          <w:szCs w:val="24"/>
          <w:rtl w:val="0"/>
          <w:lang w:val="fr-FR"/>
        </w:rPr>
        <w:t>é</w:t>
      </w:r>
      <w:r>
        <w:rPr>
          <w:rStyle w:val="Ninguno"/>
          <w:sz w:val="24"/>
          <w:szCs w:val="24"/>
          <w:rtl w:val="0"/>
          <w:lang w:val="es-ES_tradnl"/>
        </w:rPr>
        <w:t>todos extensos se vuelven m</w:t>
      </w:r>
      <w:r>
        <w:rPr>
          <w:rStyle w:val="Ninguno"/>
          <w:sz w:val="24"/>
          <w:szCs w:val="24"/>
          <w:rtl w:val="0"/>
          <w:lang w:val="en-US"/>
        </w:rPr>
        <w:t>á</w:t>
      </w:r>
      <w:r>
        <w:rPr>
          <w:rStyle w:val="Ninguno"/>
          <w:sz w:val="24"/>
          <w:szCs w:val="24"/>
          <w:rtl w:val="0"/>
          <w:lang w:val="es-ES_tradnl"/>
        </w:rPr>
        <w:t>s complejos, se hacen m</w:t>
      </w:r>
      <w:r>
        <w:rPr>
          <w:rStyle w:val="Ninguno"/>
          <w:sz w:val="24"/>
          <w:szCs w:val="24"/>
          <w:rtl w:val="0"/>
          <w:lang w:val="en-US"/>
        </w:rPr>
        <w:t>á</w:t>
      </w:r>
      <w:r>
        <w:rPr>
          <w:rStyle w:val="Ninguno"/>
          <w:sz w:val="24"/>
          <w:szCs w:val="24"/>
          <w:rtl w:val="0"/>
          <w:lang w:val="fr-FR"/>
        </w:rPr>
        <w:t>s dif</w:t>
      </w:r>
      <w:r>
        <w:rPr>
          <w:rStyle w:val="Ninguno"/>
          <w:sz w:val="24"/>
          <w:szCs w:val="24"/>
          <w:rtl w:val="0"/>
          <w:lang w:val="en-US"/>
        </w:rPr>
        <w:t>í</w:t>
      </w:r>
      <w:r>
        <w:rPr>
          <w:rStyle w:val="Ninguno"/>
          <w:sz w:val="24"/>
          <w:szCs w:val="24"/>
          <w:rtl w:val="0"/>
          <w:lang w:val="es-ES_tradnl"/>
        </w:rPr>
        <w:t>ciles de entender y menos mantenibles.</w:t>
      </w:r>
      <w:bookmarkEnd w:id="12"/>
    </w:p>
    <w:p>
      <w:pPr>
        <w:pStyle w:val="Encabezamiento 2"/>
      </w:pPr>
      <w:bookmarkStart w:name="_v0tmtkryffxj1" w:id="13"/>
      <w:r>
        <w:rPr>
          <w:rStyle w:val="Hyperlink.3"/>
          <w:rFonts w:cs="Arial Unicode MS" w:eastAsia="Arial Unicode MS"/>
          <w:rtl w:val="0"/>
          <w:lang w:val="pt-PT"/>
        </w:rPr>
        <w:t>2.4)Usabilidad</w:t>
      </w:r>
    </w:p>
    <w:p>
      <w:pPr>
        <w:pStyle w:val="Cuerpo A"/>
        <w:rPr>
          <w:rStyle w:val="Ninguno"/>
          <w:sz w:val="24"/>
          <w:szCs w:val="24"/>
        </w:rPr>
      </w:pPr>
      <w:r>
        <w:rPr>
          <w:rStyle w:val="Ninguno"/>
          <w:sz w:val="24"/>
          <w:szCs w:val="24"/>
          <w:rtl w:val="0"/>
          <w:lang w:val="es-ES_tradnl"/>
        </w:rPr>
        <w:t xml:space="preserve"> El sistema debe ser intuitivo y de f</w:t>
      </w:r>
      <w:r>
        <w:rPr>
          <w:rStyle w:val="Ninguno"/>
          <w:sz w:val="24"/>
          <w:szCs w:val="24"/>
          <w:rtl w:val="0"/>
          <w:lang w:val="en-US"/>
        </w:rPr>
        <w:t>á</w:t>
      </w:r>
      <w:r>
        <w:rPr>
          <w:rStyle w:val="Ninguno"/>
          <w:sz w:val="24"/>
          <w:szCs w:val="24"/>
          <w:rtl w:val="0"/>
          <w:lang w:val="es-ES_tradnl"/>
        </w:rPr>
        <w:t>cil uso. Para esto es recomendable tomar en cuenta aplicaciones existentes conocidas para que los usuarios ya tengan ciertos conocimientos dada las las similitudes. Para evaluar la usabilidad se pueden utilizar las heur</w:t>
      </w:r>
      <w:r>
        <w:rPr>
          <w:rStyle w:val="Ninguno"/>
          <w:sz w:val="24"/>
          <w:szCs w:val="24"/>
          <w:rtl w:val="0"/>
          <w:lang w:val="en-US"/>
        </w:rPr>
        <w:t>í</w:t>
      </w:r>
      <w:r>
        <w:rPr>
          <w:rStyle w:val="Ninguno"/>
          <w:sz w:val="24"/>
          <w:szCs w:val="24"/>
          <w:rtl w:val="0"/>
          <w:lang w:val="es-ES_tradnl"/>
        </w:rPr>
        <w:t>sticas de usabilidad de Nielsen. Estas nos hacen saber cuando un software tiene mejor usabilidad, las m</w:t>
      </w:r>
      <w:r>
        <w:rPr>
          <w:rStyle w:val="Ninguno"/>
          <w:sz w:val="24"/>
          <w:szCs w:val="24"/>
          <w:rtl w:val="0"/>
          <w:lang w:val="en-US"/>
        </w:rPr>
        <w:t>á</w:t>
      </w:r>
      <w:r>
        <w:rPr>
          <w:rStyle w:val="Ninguno"/>
          <w:sz w:val="24"/>
          <w:szCs w:val="24"/>
          <w:rtl w:val="0"/>
          <w:lang w:val="es-ES_tradnl"/>
        </w:rPr>
        <w:t>s importantes son:</w:t>
      </w:r>
    </w:p>
    <w:p>
      <w:pPr>
        <w:pStyle w:val="Cuerpo A"/>
        <w:numPr>
          <w:ilvl w:val="0"/>
          <w:numId w:val="18"/>
        </w:numPr>
        <w:bidi w:val="0"/>
        <w:ind w:right="0"/>
        <w:jc w:val="left"/>
        <w:rPr>
          <w:rStyle w:val="Ninguno"/>
          <w:sz w:val="24"/>
          <w:szCs w:val="24"/>
          <w:u w:val="none"/>
          <w:rtl w:val="0"/>
          <w:lang w:val="es-ES_tradnl"/>
        </w:rPr>
      </w:pPr>
      <w:r>
        <w:rPr>
          <w:rStyle w:val="Hyperlink.5"/>
          <w:sz w:val="24"/>
          <w:szCs w:val="24"/>
          <w:rtl w:val="0"/>
          <w:lang w:val="es-ES_tradnl"/>
        </w:rPr>
        <w:t>Control y libertad del usuario: Dejar a los usuarios decidir qu</w:t>
      </w:r>
      <w:r>
        <w:rPr>
          <w:rStyle w:val="Ninguno"/>
          <w:sz w:val="24"/>
          <w:szCs w:val="24"/>
          <w:rtl w:val="0"/>
          <w:lang w:val="fr-FR"/>
        </w:rPr>
        <w:t xml:space="preserve">é </w:t>
      </w:r>
      <w:r>
        <w:rPr>
          <w:rStyle w:val="Hyperlink.5"/>
          <w:sz w:val="24"/>
          <w:szCs w:val="24"/>
          <w:rtl w:val="0"/>
          <w:lang w:val="es-ES_tradnl"/>
        </w:rPr>
        <w:t>quieren hacer pero darles una salida(deshacer y rehacer) f</w:t>
      </w:r>
      <w:r>
        <w:rPr>
          <w:sz w:val="24"/>
          <w:szCs w:val="24"/>
          <w:rtl w:val="0"/>
        </w:rPr>
        <w:t>á</w:t>
      </w:r>
      <w:r>
        <w:rPr>
          <w:rStyle w:val="Hyperlink.5"/>
          <w:sz w:val="24"/>
          <w:szCs w:val="24"/>
          <w:rtl w:val="0"/>
          <w:lang w:val="es-ES_tradnl"/>
        </w:rPr>
        <w:t>cil en caso de que cometan alg</w:t>
      </w:r>
      <w:r>
        <w:rPr>
          <w:sz w:val="24"/>
          <w:szCs w:val="24"/>
          <w:rtl w:val="0"/>
        </w:rPr>
        <w:t>ú</w:t>
      </w:r>
      <w:r>
        <w:rPr>
          <w:rStyle w:val="Hyperlink.3"/>
          <w:sz w:val="24"/>
          <w:szCs w:val="24"/>
          <w:rtl w:val="0"/>
          <w:lang w:val="pt-PT"/>
        </w:rPr>
        <w:t xml:space="preserve">n error. </w:t>
      </w:r>
    </w:p>
    <w:p>
      <w:pPr>
        <w:pStyle w:val="Cuerpo A"/>
        <w:numPr>
          <w:ilvl w:val="0"/>
          <w:numId w:val="18"/>
        </w:numPr>
        <w:bidi w:val="0"/>
        <w:ind w:right="0"/>
        <w:jc w:val="left"/>
        <w:rPr>
          <w:rStyle w:val="Ninguno"/>
          <w:sz w:val="24"/>
          <w:szCs w:val="24"/>
          <w:u w:val="none"/>
          <w:rtl w:val="0"/>
          <w:lang w:val="es-ES_tradnl"/>
        </w:rPr>
      </w:pPr>
      <w:r>
        <w:rPr>
          <w:rStyle w:val="Hyperlink.5"/>
          <w:sz w:val="24"/>
          <w:szCs w:val="24"/>
          <w:rtl w:val="0"/>
          <w:lang w:val="es-ES_tradnl"/>
        </w:rPr>
        <w:t>Consistencia y est</w:t>
      </w:r>
      <w:r>
        <w:rPr>
          <w:sz w:val="24"/>
          <w:szCs w:val="24"/>
          <w:rtl w:val="0"/>
        </w:rPr>
        <w:t>á</w:t>
      </w:r>
      <w:r>
        <w:rPr>
          <w:rStyle w:val="Hyperlink.5"/>
          <w:sz w:val="24"/>
          <w:szCs w:val="24"/>
          <w:rtl w:val="0"/>
          <w:lang w:val="es-ES_tradnl"/>
        </w:rPr>
        <w:t>ndares: El usuario debe seguir las normas y convenciones del sistema para entender y evitar confusiones en cuanto a significado de palabras,o acciones del sistema, entre otras.</w:t>
      </w:r>
    </w:p>
    <w:p>
      <w:pPr>
        <w:pStyle w:val="Cuerpo A"/>
        <w:numPr>
          <w:ilvl w:val="0"/>
          <w:numId w:val="18"/>
        </w:numPr>
        <w:bidi w:val="0"/>
        <w:ind w:right="0"/>
        <w:jc w:val="left"/>
        <w:rPr>
          <w:rStyle w:val="Ninguno"/>
          <w:sz w:val="24"/>
          <w:szCs w:val="24"/>
          <w:u w:val="none"/>
          <w:rtl w:val="0"/>
          <w:lang w:val="es-ES_tradnl"/>
        </w:rPr>
      </w:pPr>
      <w:r>
        <w:rPr>
          <w:rStyle w:val="Hyperlink.5"/>
          <w:sz w:val="24"/>
          <w:szCs w:val="24"/>
          <w:rtl w:val="0"/>
          <w:lang w:val="es-ES_tradnl"/>
        </w:rPr>
        <w:t>Prevenci</w:t>
      </w:r>
      <w:r>
        <w:rPr>
          <w:rStyle w:val="Hyperlink.5"/>
          <w:sz w:val="24"/>
          <w:szCs w:val="24"/>
          <w:rtl w:val="0"/>
          <w:lang w:val="es-ES_tradnl"/>
        </w:rPr>
        <w:t>ó</w:t>
      </w:r>
      <w:r>
        <w:rPr>
          <w:rStyle w:val="Hyperlink.5"/>
          <w:sz w:val="24"/>
          <w:szCs w:val="24"/>
          <w:rtl w:val="0"/>
          <w:lang w:val="es-ES_tradnl"/>
        </w:rPr>
        <w:t>n de errores: Hay que llevar un control estricto sobre acciones que pueden provocar errores, o preguntarle al usuario si est</w:t>
      </w:r>
      <w:r>
        <w:rPr>
          <w:sz w:val="24"/>
          <w:szCs w:val="24"/>
          <w:rtl w:val="0"/>
        </w:rPr>
        <w:t xml:space="preserve">á </w:t>
      </w:r>
      <w:r>
        <w:rPr>
          <w:rStyle w:val="Hyperlink.5"/>
          <w:sz w:val="24"/>
          <w:szCs w:val="24"/>
          <w:rtl w:val="0"/>
          <w:lang w:val="es-ES_tradnl"/>
        </w:rPr>
        <w:t>seguro de realizar una acci</w:t>
      </w:r>
      <w:r>
        <w:rPr>
          <w:rStyle w:val="Hyperlink.5"/>
          <w:sz w:val="24"/>
          <w:szCs w:val="24"/>
          <w:rtl w:val="0"/>
          <w:lang w:val="es-ES_tradnl"/>
        </w:rPr>
        <w:t>ó</w:t>
      </w:r>
      <w:r>
        <w:rPr>
          <w:rStyle w:val="Hyperlink.5"/>
          <w:sz w:val="24"/>
          <w:szCs w:val="24"/>
          <w:rtl w:val="0"/>
          <w:lang w:val="es-ES_tradnl"/>
        </w:rPr>
        <w:t>n, para ayudar al usuario a no caer en ellos.</w:t>
      </w:r>
    </w:p>
    <w:p>
      <w:pPr>
        <w:pStyle w:val="Cuerpo A"/>
        <w:numPr>
          <w:ilvl w:val="0"/>
          <w:numId w:val="18"/>
        </w:numPr>
        <w:bidi w:val="0"/>
        <w:ind w:right="0"/>
        <w:jc w:val="left"/>
        <w:rPr>
          <w:rStyle w:val="Ninguno"/>
          <w:sz w:val="24"/>
          <w:szCs w:val="24"/>
          <w:u w:val="none"/>
          <w:rtl w:val="0"/>
          <w:lang w:val="es-ES_tradnl"/>
        </w:rPr>
      </w:pPr>
      <w:r>
        <w:rPr>
          <w:rStyle w:val="Hyperlink.5"/>
          <w:sz w:val="24"/>
          <w:szCs w:val="24"/>
          <w:rtl w:val="0"/>
          <w:lang w:val="es-ES_tradnl"/>
        </w:rPr>
        <w:t>Visibilidad del estado del sistema: Debe existir una retroalimentaci</w:t>
      </w:r>
      <w:r>
        <w:rPr>
          <w:rStyle w:val="Hyperlink.5"/>
          <w:sz w:val="24"/>
          <w:szCs w:val="24"/>
          <w:rtl w:val="0"/>
          <w:lang w:val="es-ES_tradnl"/>
        </w:rPr>
        <w:t>ó</w:t>
      </w:r>
      <w:r>
        <w:rPr>
          <w:rStyle w:val="Hyperlink.5"/>
          <w:sz w:val="24"/>
          <w:szCs w:val="24"/>
          <w:rtl w:val="0"/>
          <w:lang w:val="es-ES_tradnl"/>
        </w:rPr>
        <w:t>n entre el sistema y el usuario. El primero deber</w:t>
      </w:r>
      <w:r>
        <w:rPr>
          <w:sz w:val="24"/>
          <w:szCs w:val="24"/>
          <w:rtl w:val="0"/>
        </w:rPr>
        <w:t xml:space="preserve">á </w:t>
      </w:r>
      <w:r>
        <w:rPr>
          <w:rStyle w:val="Hyperlink.5"/>
          <w:sz w:val="24"/>
          <w:szCs w:val="24"/>
          <w:rtl w:val="0"/>
          <w:lang w:val="es-ES_tradnl"/>
        </w:rPr>
        <w:t>informar al segundo acerca de su estado actual. Dicha retroalimentaci</w:t>
      </w:r>
      <w:r>
        <w:rPr>
          <w:rStyle w:val="Hyperlink.5"/>
          <w:sz w:val="24"/>
          <w:szCs w:val="24"/>
          <w:rtl w:val="0"/>
          <w:lang w:val="es-ES_tradnl"/>
        </w:rPr>
        <w:t>ó</w:t>
      </w:r>
      <w:r>
        <w:rPr>
          <w:rStyle w:val="Hyperlink.5"/>
          <w:sz w:val="24"/>
          <w:szCs w:val="24"/>
          <w:rtl w:val="0"/>
          <w:lang w:val="es-ES_tradnl"/>
        </w:rPr>
        <w:t>n debe ser realizada en un tiempo razonable.</w:t>
      </w:r>
    </w:p>
    <w:p>
      <w:pPr>
        <w:pStyle w:val="Cuerpo A"/>
        <w:numPr>
          <w:ilvl w:val="0"/>
          <w:numId w:val="18"/>
        </w:numPr>
        <w:bidi w:val="0"/>
        <w:ind w:right="0"/>
        <w:jc w:val="left"/>
        <w:rPr>
          <w:rStyle w:val="Ninguno"/>
          <w:sz w:val="24"/>
          <w:szCs w:val="24"/>
          <w:u w:val="none"/>
          <w:rtl w:val="0"/>
          <w:lang w:val="es-ES_tradnl"/>
        </w:rPr>
      </w:pPr>
      <w:r>
        <w:rPr>
          <w:rStyle w:val="Hyperlink.5"/>
          <w:sz w:val="24"/>
          <w:szCs w:val="24"/>
          <w:rtl w:val="0"/>
          <w:lang w:val="es-ES_tradnl"/>
        </w:rPr>
        <w:t>Ayudar a los usuarios a reconocer, diagnosticar y recuperarse de los errores: El sistema deber</w:t>
      </w:r>
      <w:r>
        <w:rPr>
          <w:sz w:val="24"/>
          <w:szCs w:val="24"/>
          <w:rtl w:val="0"/>
        </w:rPr>
        <w:t xml:space="preserve">á </w:t>
      </w:r>
      <w:r>
        <w:rPr>
          <w:rStyle w:val="Hyperlink.5"/>
          <w:sz w:val="24"/>
          <w:szCs w:val="24"/>
          <w:rtl w:val="0"/>
          <w:lang w:val="es-ES_tradnl"/>
        </w:rPr>
        <w:t>mostrar mensajes de error sin ambig</w:t>
      </w:r>
      <w:r>
        <w:rPr>
          <w:sz w:val="24"/>
          <w:szCs w:val="24"/>
          <w:rtl w:val="0"/>
        </w:rPr>
        <w:t>ü</w:t>
      </w:r>
      <w:r>
        <w:rPr>
          <w:rStyle w:val="Hyperlink.5"/>
          <w:sz w:val="24"/>
          <w:szCs w:val="24"/>
          <w:rtl w:val="0"/>
          <w:lang w:val="es-ES_tradnl"/>
        </w:rPr>
        <w:t>edades, se deben entender f</w:t>
      </w:r>
      <w:r>
        <w:rPr>
          <w:sz w:val="24"/>
          <w:szCs w:val="24"/>
          <w:rtl w:val="0"/>
        </w:rPr>
        <w:t>á</w:t>
      </w:r>
      <w:r>
        <w:rPr>
          <w:rStyle w:val="Hyperlink.5"/>
          <w:sz w:val="24"/>
          <w:szCs w:val="24"/>
          <w:rtl w:val="0"/>
          <w:lang w:val="es-ES_tradnl"/>
        </w:rPr>
        <w:t>cilmente y deben indicando el problema para poder ser m</w:t>
      </w:r>
      <w:r>
        <w:rPr>
          <w:sz w:val="24"/>
          <w:szCs w:val="24"/>
          <w:rtl w:val="0"/>
        </w:rPr>
        <w:t>á</w:t>
      </w:r>
      <w:r>
        <w:rPr>
          <w:rStyle w:val="Hyperlink.3"/>
          <w:sz w:val="24"/>
          <w:szCs w:val="24"/>
          <w:rtl w:val="0"/>
          <w:lang w:val="pt-PT"/>
        </w:rPr>
        <w:t>s constructivos.</w:t>
      </w:r>
      <w:bookmarkEnd w:id="13"/>
    </w:p>
    <w:p>
      <w:pPr>
        <w:pStyle w:val="Encabezamiento 2"/>
      </w:pPr>
      <w:bookmarkStart w:name="_p24en4cwuws31" w:id="14"/>
      <w:r>
        <w:rPr>
          <w:rStyle w:val="Hyperlink.5"/>
          <w:rFonts w:cs="Arial Unicode MS" w:eastAsia="Arial Unicode MS"/>
          <w:rtl w:val="0"/>
          <w:lang w:val="es-ES_tradnl"/>
        </w:rPr>
        <w:t>2.5)Documentaci</w:t>
      </w:r>
      <w:r>
        <w:rPr>
          <w:rStyle w:val="Hyperlink.5"/>
          <w:rFonts w:cs="Arial Unicode MS" w:eastAsia="Arial Unicode MS" w:hint="default"/>
          <w:rtl w:val="0"/>
          <w:lang w:val="es-ES_tradnl"/>
        </w:rPr>
        <w:t>ó</w:t>
      </w:r>
      <w:r>
        <w:rPr>
          <w:rFonts w:cs="Arial Unicode MS" w:eastAsia="Arial Unicode MS"/>
          <w:rtl w:val="0"/>
        </w:rPr>
        <w:t>n</w:t>
      </w:r>
    </w:p>
    <w:p>
      <w:pPr>
        <w:pStyle w:val="Cuerpo A"/>
        <w:rPr>
          <w:rStyle w:val="Ninguno"/>
          <w:sz w:val="24"/>
          <w:szCs w:val="24"/>
        </w:rPr>
      </w:pPr>
      <w:r>
        <w:rPr>
          <w:rStyle w:val="Ninguno"/>
          <w:sz w:val="24"/>
          <w:szCs w:val="24"/>
          <w:rtl w:val="0"/>
          <w:lang w:val="es-ES_tradnl"/>
        </w:rPr>
        <w:t>El producto final debe contar con una documentaci</w:t>
      </w:r>
      <w:r>
        <w:rPr>
          <w:rStyle w:val="Ninguno"/>
          <w:sz w:val="24"/>
          <w:szCs w:val="24"/>
          <w:rtl w:val="0"/>
          <w:lang w:val="es-ES_tradnl"/>
        </w:rPr>
        <w:t>ó</w:t>
      </w:r>
      <w:r>
        <w:rPr>
          <w:rStyle w:val="Ninguno"/>
          <w:sz w:val="24"/>
          <w:szCs w:val="24"/>
          <w:rtl w:val="0"/>
          <w:lang w:val="es-ES_tradnl"/>
        </w:rPr>
        <w:t xml:space="preserve">n prolija y clara. Esta debe contener un </w:t>
      </w:r>
      <w:r>
        <w:rPr>
          <w:rStyle w:val="Ninguno"/>
          <w:sz w:val="24"/>
          <w:szCs w:val="24"/>
          <w:rtl w:val="0"/>
          <w:lang w:val="en-US"/>
        </w:rPr>
        <w:t>í</w:t>
      </w:r>
      <w:r>
        <w:rPr>
          <w:rStyle w:val="Ninguno"/>
          <w:sz w:val="24"/>
          <w:szCs w:val="24"/>
          <w:rtl w:val="0"/>
          <w:lang w:val="es-ES_tradnl"/>
        </w:rPr>
        <w:t>ndice, sus hojas numeradas y el texto justificado.</w:t>
      </w:r>
    </w:p>
    <w:p>
      <w:pPr>
        <w:pStyle w:val="Cuerpo A"/>
        <w:rPr>
          <w:rStyle w:val="Ninguno"/>
          <w:sz w:val="24"/>
          <w:szCs w:val="24"/>
        </w:rPr>
      </w:pPr>
      <w:r>
        <w:rPr>
          <w:rStyle w:val="Ninguno"/>
          <w:sz w:val="24"/>
          <w:szCs w:val="24"/>
          <w:rtl w:val="0"/>
          <w:lang w:val="es-ES_tradnl"/>
        </w:rPr>
        <w:t>Debe estar bien diagramada, con t</w:t>
      </w:r>
      <w:r>
        <w:rPr>
          <w:rStyle w:val="Ninguno"/>
          <w:sz w:val="24"/>
          <w:szCs w:val="24"/>
          <w:rtl w:val="0"/>
          <w:lang w:val="en-US"/>
        </w:rPr>
        <w:t>í</w:t>
      </w:r>
      <w:r>
        <w:rPr>
          <w:rStyle w:val="Ninguno"/>
          <w:sz w:val="24"/>
          <w:szCs w:val="24"/>
          <w:rtl w:val="0"/>
          <w:lang w:val="es-ES_tradnl"/>
        </w:rPr>
        <w:t>tulos y subt</w:t>
      </w:r>
      <w:r>
        <w:rPr>
          <w:rStyle w:val="Ninguno"/>
          <w:sz w:val="24"/>
          <w:szCs w:val="24"/>
          <w:rtl w:val="0"/>
          <w:lang w:val="en-US"/>
        </w:rPr>
        <w:t>í</w:t>
      </w:r>
      <w:r>
        <w:rPr>
          <w:rStyle w:val="Ninguno"/>
          <w:sz w:val="24"/>
          <w:szCs w:val="24"/>
          <w:rtl w:val="0"/>
          <w:lang w:val="es-ES_tradnl"/>
        </w:rPr>
        <w:t>tulos, de manera de ayudar al lector a comprender su contenido.</w:t>
      </w:r>
    </w:p>
    <w:p>
      <w:pPr>
        <w:pStyle w:val="Cuerpo A"/>
        <w:rPr>
          <w:rStyle w:val="Ninguno"/>
          <w:sz w:val="24"/>
          <w:szCs w:val="24"/>
        </w:rPr>
      </w:pPr>
      <w:r>
        <w:rPr>
          <w:rStyle w:val="Ninguno"/>
          <w:sz w:val="24"/>
          <w:szCs w:val="24"/>
          <w:rtl w:val="0"/>
          <w:lang w:val="es-ES_tradnl"/>
        </w:rPr>
        <w:t>Cada elemento en la documentaci</w:t>
      </w:r>
      <w:r>
        <w:rPr>
          <w:rStyle w:val="Ninguno"/>
          <w:sz w:val="24"/>
          <w:szCs w:val="24"/>
          <w:rtl w:val="0"/>
          <w:lang w:val="es-ES_tradnl"/>
        </w:rPr>
        <w:t>ó</w:t>
      </w:r>
      <w:r>
        <w:rPr>
          <w:rStyle w:val="Ninguno"/>
          <w:sz w:val="24"/>
          <w:szCs w:val="24"/>
          <w:rtl w:val="0"/>
          <w:lang w:val="es-ES_tradnl"/>
        </w:rPr>
        <w:t>n debe cumplir con sus atributos de calidad.</w:t>
      </w:r>
    </w:p>
    <w:p>
      <w:pPr>
        <w:pStyle w:val="Cuerpo A"/>
        <w:numPr>
          <w:ilvl w:val="0"/>
          <w:numId w:val="20"/>
        </w:numPr>
        <w:bidi w:val="0"/>
        <w:ind w:right="0"/>
        <w:jc w:val="left"/>
        <w:rPr>
          <w:rStyle w:val="Ninguno"/>
          <w:sz w:val="24"/>
          <w:szCs w:val="24"/>
          <w:u w:val="none"/>
          <w:rtl w:val="0"/>
          <w:lang w:val="es-ES_tradnl"/>
        </w:rPr>
      </w:pPr>
      <w:r>
        <w:rPr>
          <w:rStyle w:val="Hyperlink.5"/>
          <w:sz w:val="24"/>
          <w:szCs w:val="24"/>
          <w:rtl w:val="0"/>
          <w:lang w:val="es-ES_tradnl"/>
        </w:rPr>
        <w:t>ESRE: Es la documentaci</w:t>
      </w:r>
      <w:r>
        <w:rPr>
          <w:rStyle w:val="Hyperlink.5"/>
          <w:sz w:val="24"/>
          <w:szCs w:val="24"/>
          <w:rtl w:val="0"/>
          <w:lang w:val="es-ES_tradnl"/>
        </w:rPr>
        <w:t>ó</w:t>
      </w:r>
      <w:r>
        <w:rPr>
          <w:rStyle w:val="Hyperlink.5"/>
          <w:sz w:val="24"/>
          <w:szCs w:val="24"/>
          <w:rtl w:val="0"/>
          <w:lang w:val="es-ES_tradnl"/>
        </w:rPr>
        <w:t>n vinculada a la especificaci</w:t>
      </w:r>
      <w:r>
        <w:rPr>
          <w:rStyle w:val="Hyperlink.5"/>
          <w:sz w:val="24"/>
          <w:szCs w:val="24"/>
          <w:rtl w:val="0"/>
          <w:lang w:val="es-ES_tradnl"/>
        </w:rPr>
        <w:t>ó</w:t>
      </w:r>
      <w:r>
        <w:rPr>
          <w:rStyle w:val="Hyperlink.5"/>
          <w:sz w:val="24"/>
          <w:szCs w:val="24"/>
          <w:rtl w:val="0"/>
          <w:lang w:val="es-ES_tradnl"/>
        </w:rPr>
        <w:t>n de requerimientos. Este documento posee la aplicaci</w:t>
      </w:r>
      <w:r>
        <w:rPr>
          <w:rStyle w:val="Hyperlink.5"/>
          <w:sz w:val="24"/>
          <w:szCs w:val="24"/>
          <w:rtl w:val="0"/>
          <w:lang w:val="es-ES_tradnl"/>
        </w:rPr>
        <w:t>ó</w:t>
      </w:r>
      <w:r>
        <w:rPr>
          <w:rStyle w:val="Hyperlink.5"/>
          <w:sz w:val="24"/>
          <w:szCs w:val="24"/>
          <w:rtl w:val="0"/>
          <w:lang w:val="es-ES_tradnl"/>
        </w:rPr>
        <w:t>n para cumplir con lo esperado por parte del cliente. Se divide en un an</w:t>
      </w:r>
      <w:r>
        <w:rPr>
          <w:sz w:val="24"/>
          <w:szCs w:val="24"/>
          <w:rtl w:val="0"/>
        </w:rPr>
        <w:t>á</w:t>
      </w:r>
      <w:r>
        <w:rPr>
          <w:rStyle w:val="Hyperlink.5"/>
          <w:sz w:val="24"/>
          <w:szCs w:val="24"/>
          <w:rtl w:val="0"/>
          <w:lang w:val="es-ES_tradnl"/>
        </w:rPr>
        <w:t>lisis, la identificaci</w:t>
      </w:r>
      <w:r>
        <w:rPr>
          <w:rStyle w:val="Hyperlink.5"/>
          <w:sz w:val="24"/>
          <w:szCs w:val="24"/>
          <w:rtl w:val="0"/>
          <w:lang w:val="es-ES_tradnl"/>
        </w:rPr>
        <w:t>ó</w:t>
      </w:r>
      <w:r>
        <w:rPr>
          <w:rStyle w:val="Hyperlink.5"/>
          <w:sz w:val="24"/>
          <w:szCs w:val="24"/>
          <w:rtl w:val="0"/>
          <w:lang w:val="es-ES_tradnl"/>
        </w:rPr>
        <w:t>n de los actores, la especificaci</w:t>
      </w:r>
      <w:r>
        <w:rPr>
          <w:rStyle w:val="Hyperlink.5"/>
          <w:sz w:val="24"/>
          <w:szCs w:val="24"/>
          <w:rtl w:val="0"/>
          <w:lang w:val="es-ES_tradnl"/>
        </w:rPr>
        <w:t>ó</w:t>
      </w:r>
      <w:r>
        <w:rPr>
          <w:rStyle w:val="Hyperlink.5"/>
          <w:sz w:val="24"/>
          <w:szCs w:val="24"/>
          <w:rtl w:val="0"/>
          <w:lang w:val="es-ES_tradnl"/>
        </w:rPr>
        <w:t>n de requerimientos junto a sus casos de uso y pruebas funcionales.</w:t>
      </w:r>
    </w:p>
    <w:p>
      <w:pPr>
        <w:pStyle w:val="Cuerpo A"/>
        <w:numPr>
          <w:ilvl w:val="0"/>
          <w:numId w:val="20"/>
        </w:numPr>
        <w:bidi w:val="0"/>
        <w:ind w:right="0"/>
        <w:jc w:val="left"/>
        <w:rPr>
          <w:rStyle w:val="Ninguno"/>
          <w:sz w:val="24"/>
          <w:szCs w:val="24"/>
          <w:u w:val="none"/>
          <w:rtl w:val="0"/>
          <w:lang w:val="es-ES_tradnl"/>
        </w:rPr>
      </w:pPr>
      <w:r>
        <w:rPr>
          <w:rStyle w:val="Hyperlink.5"/>
          <w:sz w:val="24"/>
          <w:szCs w:val="24"/>
          <w:rtl w:val="0"/>
          <w:lang w:val="es-ES_tradnl"/>
        </w:rPr>
        <w:t>Reporte de estado previo al mantenimiento: Se indicar</w:t>
      </w:r>
      <w:r>
        <w:rPr>
          <w:sz w:val="24"/>
          <w:szCs w:val="24"/>
          <w:rtl w:val="0"/>
        </w:rPr>
        <w:t xml:space="preserve">á </w:t>
      </w:r>
      <w:r>
        <w:rPr>
          <w:rStyle w:val="Hyperlink.5"/>
          <w:sz w:val="24"/>
          <w:szCs w:val="24"/>
          <w:rtl w:val="0"/>
          <w:lang w:val="es-ES_tradnl"/>
        </w:rPr>
        <w:t>y comentar</w:t>
      </w:r>
      <w:r>
        <w:rPr>
          <w:sz w:val="24"/>
          <w:szCs w:val="24"/>
          <w:rtl w:val="0"/>
        </w:rPr>
        <w:t xml:space="preserve">á </w:t>
      </w:r>
      <w:r>
        <w:rPr>
          <w:rStyle w:val="Hyperlink.5"/>
          <w:sz w:val="24"/>
          <w:szCs w:val="24"/>
          <w:rtl w:val="0"/>
          <w:lang w:val="es-ES_tradnl"/>
        </w:rPr>
        <w:t>acerca del estado actual de la aplicaci</w:t>
      </w:r>
      <w:r>
        <w:rPr>
          <w:rStyle w:val="Hyperlink.5"/>
          <w:sz w:val="24"/>
          <w:szCs w:val="24"/>
          <w:rtl w:val="0"/>
          <w:lang w:val="es-ES_tradnl"/>
        </w:rPr>
        <w:t>ó</w:t>
      </w:r>
      <w:r>
        <w:rPr>
          <w:rStyle w:val="Hyperlink.3"/>
          <w:sz w:val="24"/>
          <w:szCs w:val="24"/>
          <w:rtl w:val="0"/>
          <w:lang w:val="pt-PT"/>
        </w:rPr>
        <w:t>n, se analizar</w:t>
      </w:r>
      <w:r>
        <w:rPr>
          <w:sz w:val="24"/>
          <w:szCs w:val="24"/>
          <w:rtl w:val="0"/>
        </w:rPr>
        <w:t>á</w:t>
      </w:r>
      <w:r>
        <w:rPr>
          <w:rStyle w:val="Hyperlink.5"/>
          <w:sz w:val="24"/>
          <w:szCs w:val="24"/>
          <w:rtl w:val="0"/>
          <w:lang w:val="es-ES_tradnl"/>
        </w:rPr>
        <w:t>n las m</w:t>
      </w:r>
      <w:r>
        <w:rPr>
          <w:rStyle w:val="Ninguno"/>
          <w:sz w:val="24"/>
          <w:szCs w:val="24"/>
          <w:rtl w:val="0"/>
          <w:lang w:val="fr-FR"/>
        </w:rPr>
        <w:t>é</w:t>
      </w:r>
      <w:r>
        <w:rPr>
          <w:rStyle w:val="Hyperlink.3"/>
          <w:sz w:val="24"/>
          <w:szCs w:val="24"/>
          <w:rtl w:val="0"/>
          <w:lang w:val="pt-PT"/>
        </w:rPr>
        <w:t>tricas a utilizar para reportar defectos.</w:t>
      </w:r>
    </w:p>
    <w:p>
      <w:pPr>
        <w:pStyle w:val="Cuerpo A"/>
        <w:numPr>
          <w:ilvl w:val="0"/>
          <w:numId w:val="20"/>
        </w:numPr>
        <w:bidi w:val="0"/>
        <w:ind w:right="0"/>
        <w:jc w:val="left"/>
        <w:rPr>
          <w:rStyle w:val="Ninguno"/>
          <w:sz w:val="24"/>
          <w:szCs w:val="24"/>
          <w:u w:val="none"/>
          <w:rtl w:val="0"/>
          <w:lang w:val="es-ES_tradnl"/>
        </w:rPr>
      </w:pPr>
      <w:r>
        <w:rPr>
          <w:rStyle w:val="Hyperlink.5"/>
          <w:sz w:val="24"/>
          <w:szCs w:val="24"/>
          <w:rtl w:val="0"/>
          <w:lang w:val="es-ES_tradnl"/>
        </w:rPr>
        <w:t>Reporte de mantenimiento: La realizaci</w:t>
      </w:r>
      <w:r>
        <w:rPr>
          <w:rStyle w:val="Hyperlink.5"/>
          <w:sz w:val="24"/>
          <w:szCs w:val="24"/>
          <w:rtl w:val="0"/>
          <w:lang w:val="es-ES_tradnl"/>
        </w:rPr>
        <w:t>ó</w:t>
      </w:r>
      <w:r>
        <w:rPr>
          <w:rStyle w:val="Hyperlink.5"/>
          <w:sz w:val="24"/>
          <w:szCs w:val="24"/>
          <w:rtl w:val="0"/>
          <w:lang w:val="es-ES_tradnl"/>
        </w:rPr>
        <w:t>n del mantenimiento produce cambios y estos se deben de establecer en forma resumida. Contiene el reporte de las m</w:t>
      </w:r>
      <w:r>
        <w:rPr>
          <w:rStyle w:val="Ninguno"/>
          <w:sz w:val="24"/>
          <w:szCs w:val="24"/>
          <w:rtl w:val="0"/>
          <w:lang w:val="fr-FR"/>
        </w:rPr>
        <w:t>é</w:t>
      </w:r>
      <w:r>
        <w:rPr>
          <w:rStyle w:val="Hyperlink.5"/>
          <w:sz w:val="24"/>
          <w:szCs w:val="24"/>
          <w:rtl w:val="0"/>
          <w:lang w:val="es-ES_tradnl"/>
        </w:rPr>
        <w:t>tricas y el an</w:t>
      </w:r>
      <w:r>
        <w:rPr>
          <w:sz w:val="24"/>
          <w:szCs w:val="24"/>
          <w:rtl w:val="0"/>
        </w:rPr>
        <w:t>á</w:t>
      </w:r>
      <w:r>
        <w:rPr>
          <w:rStyle w:val="Hyperlink.5"/>
          <w:sz w:val="24"/>
          <w:szCs w:val="24"/>
          <w:rtl w:val="0"/>
          <w:lang w:val="es-ES_tradnl"/>
        </w:rPr>
        <w:t>lisis de los cambios,comparando todo con la versi</w:t>
      </w:r>
      <w:r>
        <w:rPr>
          <w:rStyle w:val="Hyperlink.5"/>
          <w:sz w:val="24"/>
          <w:szCs w:val="24"/>
          <w:rtl w:val="0"/>
          <w:lang w:val="es-ES_tradnl"/>
        </w:rPr>
        <w:t>ó</w:t>
      </w:r>
      <w:r>
        <w:rPr>
          <w:rStyle w:val="Hyperlink.3"/>
          <w:sz w:val="24"/>
          <w:szCs w:val="24"/>
          <w:rtl w:val="0"/>
          <w:lang w:val="pt-PT"/>
        </w:rPr>
        <w:t>n anterior.</w:t>
      </w:r>
    </w:p>
    <w:p>
      <w:pPr>
        <w:pStyle w:val="Cuerpo A"/>
        <w:numPr>
          <w:ilvl w:val="0"/>
          <w:numId w:val="20"/>
        </w:numPr>
        <w:bidi w:val="0"/>
        <w:ind w:right="0"/>
        <w:jc w:val="left"/>
        <w:rPr>
          <w:rStyle w:val="Ninguno"/>
          <w:sz w:val="24"/>
          <w:szCs w:val="24"/>
          <w:u w:val="none"/>
          <w:rtl w:val="0"/>
          <w:lang w:val="es-ES_tradnl"/>
        </w:rPr>
      </w:pPr>
      <w:r>
        <w:rPr>
          <w:rStyle w:val="Hyperlink.5"/>
          <w:sz w:val="24"/>
          <w:szCs w:val="24"/>
          <w:rtl w:val="0"/>
          <w:lang w:val="es-ES_tradnl"/>
        </w:rPr>
        <w:t>Plan de calidad: Establece una serie de pasos a seguir para poder asegurar que el software producido es de calidad. Contiene el plan de calidad, el plan de m</w:t>
      </w:r>
      <w:r>
        <w:rPr>
          <w:rStyle w:val="Ninguno"/>
          <w:sz w:val="24"/>
          <w:szCs w:val="24"/>
          <w:rtl w:val="0"/>
          <w:lang w:val="fr-FR"/>
        </w:rPr>
        <w:t>é</w:t>
      </w:r>
      <w:r>
        <w:rPr>
          <w:rStyle w:val="Hyperlink.5"/>
          <w:sz w:val="24"/>
          <w:szCs w:val="24"/>
          <w:rtl w:val="0"/>
          <w:lang w:val="es-ES_tradnl"/>
        </w:rPr>
        <w:t>tricas, la gesti</w:t>
      </w:r>
      <w:r>
        <w:rPr>
          <w:rStyle w:val="Hyperlink.5"/>
          <w:sz w:val="24"/>
          <w:szCs w:val="24"/>
          <w:rtl w:val="0"/>
          <w:lang w:val="es-ES_tradnl"/>
        </w:rPr>
        <w:t>ó</w:t>
      </w:r>
      <w:r>
        <w:rPr>
          <w:rStyle w:val="Hyperlink.5"/>
          <w:sz w:val="24"/>
          <w:szCs w:val="24"/>
          <w:rtl w:val="0"/>
          <w:lang w:val="es-ES_tradnl"/>
        </w:rPr>
        <w:t>n de defectos y la gesti</w:t>
      </w:r>
      <w:r>
        <w:rPr>
          <w:rStyle w:val="Hyperlink.5"/>
          <w:sz w:val="24"/>
          <w:szCs w:val="24"/>
          <w:rtl w:val="0"/>
          <w:lang w:val="es-ES_tradnl"/>
        </w:rPr>
        <w:t>ó</w:t>
      </w:r>
      <w:r>
        <w:rPr>
          <w:rStyle w:val="Hyperlink.5"/>
          <w:sz w:val="24"/>
          <w:szCs w:val="24"/>
          <w:rtl w:val="0"/>
          <w:lang w:val="es-ES_tradnl"/>
        </w:rPr>
        <w:t>n de cambios.</w:t>
      </w:r>
    </w:p>
    <w:p>
      <w:pPr>
        <w:pStyle w:val="Cuerpo A"/>
        <w:rPr>
          <w:sz w:val="24"/>
          <w:szCs w:val="24"/>
        </w:rPr>
      </w:pPr>
    </w:p>
    <w:p>
      <w:pPr>
        <w:pStyle w:val="Encabezamiento 3"/>
      </w:pPr>
      <w:bookmarkStart w:name="_guf7786qllib1" w:id="15"/>
      <w:r>
        <w:rPr>
          <w:rStyle w:val="Hyperlink.3"/>
          <w:rFonts w:cs="Arial Unicode MS" w:eastAsia="Arial Unicode MS"/>
          <w:rtl w:val="0"/>
          <w:lang w:val="pt-PT"/>
        </w:rPr>
        <w:t>2.6)Actividades Preventivas</w:t>
      </w:r>
    </w:p>
    <w:p>
      <w:pPr>
        <w:pStyle w:val="Cuerpo A"/>
        <w:rPr>
          <w:sz w:val="24"/>
          <w:szCs w:val="24"/>
        </w:rPr>
      </w:pPr>
    </w:p>
    <w:p>
      <w:pPr>
        <w:pStyle w:val="Encabezamiento 3"/>
      </w:pPr>
      <w:bookmarkStart w:name="_n2ctsgvnv0ek1" w:id="16"/>
      <w:r>
        <w:rPr>
          <w:rStyle w:val="Hyperlink.5"/>
          <w:rFonts w:cs="Arial Unicode MS" w:eastAsia="Arial Unicode MS"/>
          <w:rtl w:val="0"/>
          <w:lang w:val="es-ES_tradnl"/>
        </w:rPr>
        <w:t>2.6.1)Revisiones</w:t>
      </w:r>
    </w:p>
    <w:p>
      <w:pPr>
        <w:pStyle w:val="Cuerpo A"/>
        <w:rPr>
          <w:rStyle w:val="Ninguno"/>
          <w:sz w:val="24"/>
          <w:szCs w:val="24"/>
        </w:rPr>
      </w:pPr>
      <w:r>
        <w:rPr>
          <w:rStyle w:val="Ninguno"/>
          <w:sz w:val="24"/>
          <w:szCs w:val="24"/>
          <w:rtl w:val="0"/>
          <w:lang w:val="es-ES_tradnl"/>
        </w:rPr>
        <w:t>Al no ser un proyecto amplio y al estar el equipo formado por dos personas, en lo que refiere al desarrollo de las revisiones consideramos que deber</w:t>
      </w:r>
      <w:r>
        <w:rPr>
          <w:rStyle w:val="Ninguno"/>
          <w:sz w:val="24"/>
          <w:szCs w:val="24"/>
          <w:rtl w:val="0"/>
          <w:lang w:val="en-US"/>
        </w:rPr>
        <w:t>í</w:t>
      </w:r>
      <w:r>
        <w:rPr>
          <w:rStyle w:val="Ninguno"/>
          <w:sz w:val="24"/>
          <w:szCs w:val="24"/>
          <w:rtl w:val="0"/>
          <w:lang w:val="es-ES_tradnl"/>
        </w:rPr>
        <w:t>amos utilizar la revisi</w:t>
      </w:r>
      <w:r>
        <w:rPr>
          <w:rStyle w:val="Ninguno"/>
          <w:sz w:val="24"/>
          <w:szCs w:val="24"/>
          <w:rtl w:val="0"/>
          <w:lang w:val="es-ES_tradnl"/>
        </w:rPr>
        <w:t>ó</w:t>
      </w:r>
      <w:r>
        <w:rPr>
          <w:rStyle w:val="Ninguno"/>
          <w:sz w:val="24"/>
          <w:szCs w:val="24"/>
          <w:rtl w:val="0"/>
          <w:lang w:val="es-ES_tradnl"/>
        </w:rPr>
        <w:t>n de pares y la programaci</w:t>
      </w:r>
      <w:r>
        <w:rPr>
          <w:rStyle w:val="Ninguno"/>
          <w:sz w:val="24"/>
          <w:szCs w:val="24"/>
          <w:rtl w:val="0"/>
          <w:lang w:val="es-ES_tradnl"/>
        </w:rPr>
        <w:t>ó</w:t>
      </w:r>
      <w:r>
        <w:rPr>
          <w:rStyle w:val="Ninguno"/>
          <w:sz w:val="24"/>
          <w:szCs w:val="24"/>
          <w:rtl w:val="0"/>
          <w:lang w:val="pt-PT"/>
        </w:rPr>
        <w:t>n de a pares.</w:t>
      </w:r>
    </w:p>
    <w:p>
      <w:pPr>
        <w:pStyle w:val="Cuerpo A"/>
        <w:numPr>
          <w:ilvl w:val="0"/>
          <w:numId w:val="22"/>
        </w:numPr>
        <w:bidi w:val="0"/>
        <w:ind w:right="0"/>
        <w:jc w:val="left"/>
        <w:rPr>
          <w:rStyle w:val="Ninguno"/>
          <w:sz w:val="24"/>
          <w:szCs w:val="24"/>
          <w:u w:val="none"/>
          <w:rtl w:val="0"/>
          <w:lang w:val="en-US"/>
        </w:rPr>
      </w:pPr>
      <w:r>
        <w:rPr>
          <w:rStyle w:val="Ninguno A"/>
          <w:sz w:val="24"/>
          <w:szCs w:val="24"/>
          <w:rtl w:val="0"/>
          <w:lang w:val="en-US"/>
        </w:rPr>
        <w:t>Revisi</w:t>
      </w:r>
      <w:r>
        <w:rPr>
          <w:rStyle w:val="Hyperlink.5"/>
          <w:sz w:val="24"/>
          <w:szCs w:val="24"/>
          <w:rtl w:val="0"/>
          <w:lang w:val="es-ES_tradnl"/>
        </w:rPr>
        <w:t>ó</w:t>
      </w:r>
      <w:r>
        <w:rPr>
          <w:rStyle w:val="Hyperlink.5"/>
          <w:sz w:val="24"/>
          <w:szCs w:val="24"/>
          <w:rtl w:val="0"/>
          <w:lang w:val="es-ES_tradnl"/>
        </w:rPr>
        <w:t>n de pares: Se env</w:t>
      </w:r>
      <w:r>
        <w:rPr>
          <w:sz w:val="24"/>
          <w:szCs w:val="24"/>
          <w:rtl w:val="0"/>
        </w:rPr>
        <w:t>í</w:t>
      </w:r>
      <w:r>
        <w:rPr>
          <w:rStyle w:val="Hyperlink.5"/>
          <w:sz w:val="24"/>
          <w:szCs w:val="24"/>
          <w:rtl w:val="0"/>
          <w:lang w:val="es-ES_tradnl"/>
        </w:rPr>
        <w:t>a un artefacto a un par, este la revisa y devuelve la lista de los defectos que encontr</w:t>
      </w:r>
      <w:r>
        <w:rPr>
          <w:rStyle w:val="Hyperlink.5"/>
          <w:sz w:val="24"/>
          <w:szCs w:val="24"/>
          <w:rtl w:val="0"/>
          <w:lang w:val="es-ES_tradnl"/>
        </w:rPr>
        <w:t>ó</w:t>
      </w:r>
      <w:r>
        <w:rPr>
          <w:rStyle w:val="Hyperlink.5"/>
          <w:sz w:val="24"/>
          <w:szCs w:val="24"/>
          <w:rtl w:val="0"/>
          <w:lang w:val="es-ES_tradnl"/>
        </w:rPr>
        <w:t>. Se adec</w:t>
      </w:r>
      <w:r>
        <w:rPr>
          <w:sz w:val="24"/>
          <w:szCs w:val="24"/>
          <w:rtl w:val="0"/>
        </w:rPr>
        <w:t>ú</w:t>
      </w:r>
      <w:r>
        <w:rPr>
          <w:rStyle w:val="Hyperlink.5"/>
          <w:sz w:val="24"/>
          <w:szCs w:val="24"/>
          <w:rtl w:val="0"/>
          <w:lang w:val="es-ES_tradnl"/>
        </w:rPr>
        <w:t>a a artefactos de bajo riesgo. Lleva poco tiempo y pocos recursos.</w:t>
      </w:r>
    </w:p>
    <w:p>
      <w:pPr>
        <w:pStyle w:val="Cuerpo A"/>
        <w:numPr>
          <w:ilvl w:val="0"/>
          <w:numId w:val="22"/>
        </w:numPr>
        <w:bidi w:val="0"/>
        <w:ind w:right="0"/>
        <w:jc w:val="left"/>
        <w:rPr>
          <w:rStyle w:val="Ninguno"/>
          <w:sz w:val="24"/>
          <w:szCs w:val="24"/>
          <w:u w:val="none"/>
          <w:rtl w:val="0"/>
          <w:lang w:val="es-ES_tradnl"/>
        </w:rPr>
      </w:pPr>
      <w:r>
        <w:rPr>
          <w:rStyle w:val="Hyperlink.5"/>
          <w:sz w:val="24"/>
          <w:szCs w:val="24"/>
          <w:rtl w:val="0"/>
          <w:lang w:val="es-ES_tradnl"/>
        </w:rPr>
        <w:t>Programaci</w:t>
      </w:r>
      <w:r>
        <w:rPr>
          <w:rStyle w:val="Hyperlink.5"/>
          <w:sz w:val="24"/>
          <w:szCs w:val="24"/>
          <w:rtl w:val="0"/>
          <w:lang w:val="es-ES_tradnl"/>
        </w:rPr>
        <w:t>ó</w:t>
      </w:r>
      <w:r>
        <w:rPr>
          <w:rStyle w:val="Hyperlink.5"/>
          <w:sz w:val="24"/>
          <w:szCs w:val="24"/>
          <w:rtl w:val="0"/>
          <w:lang w:val="es-ES_tradnl"/>
        </w:rPr>
        <w:t>n de a pares: Dos personas trabajan juntas para crear el c</w:t>
      </w:r>
      <w:r>
        <w:rPr>
          <w:rStyle w:val="Hyperlink.5"/>
          <w:sz w:val="24"/>
          <w:szCs w:val="24"/>
          <w:rtl w:val="0"/>
          <w:lang w:val="es-ES_tradnl"/>
        </w:rPr>
        <w:t>ó</w:t>
      </w:r>
      <w:r>
        <w:rPr>
          <w:rStyle w:val="Hyperlink.5"/>
          <w:sz w:val="24"/>
          <w:szCs w:val="24"/>
          <w:rtl w:val="0"/>
          <w:lang w:val="es-ES_tradnl"/>
        </w:rPr>
        <w:t>digo e implementar una funcionalidad. Funciona como soluci</w:t>
      </w:r>
      <w:r>
        <w:rPr>
          <w:rStyle w:val="Hyperlink.5"/>
          <w:sz w:val="24"/>
          <w:szCs w:val="24"/>
          <w:rtl w:val="0"/>
          <w:lang w:val="es-ES_tradnl"/>
        </w:rPr>
        <w:t>ó</w:t>
      </w:r>
      <w:r>
        <w:rPr>
          <w:rStyle w:val="Hyperlink.5"/>
          <w:sz w:val="24"/>
          <w:szCs w:val="24"/>
          <w:rtl w:val="0"/>
          <w:lang w:val="es-ES_tradnl"/>
        </w:rPr>
        <w:t>n para implementar soluciones en tiempo real. Se dividen las tareas, por ejemplo, una piensa en detalles del c</w:t>
      </w:r>
      <w:r>
        <w:rPr>
          <w:rStyle w:val="Hyperlink.5"/>
          <w:sz w:val="24"/>
          <w:szCs w:val="24"/>
          <w:rtl w:val="0"/>
          <w:lang w:val="es-ES_tradnl"/>
        </w:rPr>
        <w:t>ó</w:t>
      </w:r>
      <w:r>
        <w:rPr>
          <w:rStyle w:val="Hyperlink.5"/>
          <w:sz w:val="24"/>
          <w:szCs w:val="24"/>
          <w:rtl w:val="0"/>
          <w:lang w:val="es-ES_tradnl"/>
        </w:rPr>
        <w:t>digo mientras la otra en los est</w:t>
      </w:r>
      <w:r>
        <w:rPr>
          <w:sz w:val="24"/>
          <w:szCs w:val="24"/>
          <w:rtl w:val="0"/>
        </w:rPr>
        <w:t>á</w:t>
      </w:r>
      <w:r>
        <w:rPr>
          <w:rStyle w:val="Hyperlink.5"/>
          <w:sz w:val="24"/>
          <w:szCs w:val="24"/>
          <w:rtl w:val="0"/>
          <w:lang w:val="es-ES_tradnl"/>
        </w:rPr>
        <w:t>ndares de la codificaci</w:t>
      </w:r>
      <w:r>
        <w:rPr>
          <w:rStyle w:val="Hyperlink.5"/>
          <w:sz w:val="24"/>
          <w:szCs w:val="24"/>
          <w:rtl w:val="0"/>
          <w:lang w:val="es-ES_tradnl"/>
        </w:rPr>
        <w:t>ó</w:t>
      </w:r>
      <w:r>
        <w:rPr>
          <w:sz w:val="24"/>
          <w:szCs w:val="24"/>
          <w:rtl w:val="0"/>
        </w:rPr>
        <w:t>n.</w:t>
      </w:r>
    </w:p>
    <w:p>
      <w:pPr>
        <w:pStyle w:val="Cuerpo A"/>
        <w:rPr>
          <w:rStyle w:val="Ninguno"/>
          <w:sz w:val="24"/>
          <w:szCs w:val="24"/>
        </w:rPr>
      </w:pPr>
      <w:r>
        <w:rPr>
          <w:rStyle w:val="Ninguno"/>
          <w:sz w:val="24"/>
          <w:szCs w:val="24"/>
          <w:rtl w:val="0"/>
          <w:lang w:val="es-ES_tradnl"/>
        </w:rPr>
        <w:t>Para llevar a cabo el control de calidad a la hora de hacer las revisiones, se utilizar</w:t>
      </w:r>
      <w:r>
        <w:rPr>
          <w:rStyle w:val="Ninguno"/>
          <w:sz w:val="24"/>
          <w:szCs w:val="24"/>
          <w:rtl w:val="0"/>
          <w:lang w:val="en-US"/>
        </w:rPr>
        <w:t>á</w:t>
      </w:r>
      <w:r>
        <w:rPr>
          <w:rStyle w:val="Ninguno"/>
          <w:sz w:val="24"/>
          <w:szCs w:val="24"/>
          <w:rtl w:val="0"/>
          <w:lang w:val="es-ES_tradnl"/>
        </w:rPr>
        <w:t>n las m</w:t>
      </w:r>
      <w:r>
        <w:rPr>
          <w:rStyle w:val="Ninguno"/>
          <w:sz w:val="24"/>
          <w:szCs w:val="24"/>
          <w:rtl w:val="0"/>
          <w:lang w:val="fr-FR"/>
        </w:rPr>
        <w:t>é</w:t>
      </w:r>
      <w:r>
        <w:rPr>
          <w:rStyle w:val="Ninguno"/>
          <w:sz w:val="24"/>
          <w:szCs w:val="24"/>
          <w:rtl w:val="0"/>
          <w:lang w:val="es-ES_tradnl"/>
        </w:rPr>
        <w:t>tricas que definimos en el plan de aseguramiento de calidad.</w:t>
      </w:r>
    </w:p>
    <w:p>
      <w:pPr>
        <w:pStyle w:val="Cuerpo A"/>
        <w:rPr>
          <w:sz w:val="24"/>
          <w:szCs w:val="24"/>
        </w:rPr>
      </w:pPr>
    </w:p>
    <w:p>
      <w:pPr>
        <w:pStyle w:val="Encabezamiento 3"/>
      </w:pPr>
      <w:bookmarkStart w:name="_rwuf3d26rfso1" w:id="17"/>
      <w:r>
        <w:rPr>
          <w:rStyle w:val="Hyperlink.7"/>
          <w:rFonts w:cs="Arial Unicode MS" w:eastAsia="Arial Unicode MS"/>
          <w:rtl w:val="0"/>
          <w:lang w:val="it-IT"/>
        </w:rPr>
        <w:t>2.6.2)Auditor</w:t>
      </w:r>
      <w:r>
        <w:rPr>
          <w:rFonts w:cs="Arial Unicode MS" w:eastAsia="Arial Unicode MS" w:hint="default"/>
          <w:rtl w:val="0"/>
        </w:rPr>
        <w:t>í</w:t>
      </w:r>
      <w:r>
        <w:rPr>
          <w:rFonts w:cs="Arial Unicode MS" w:eastAsia="Arial Unicode MS"/>
          <w:rtl w:val="0"/>
        </w:rPr>
        <w:t>as</w:t>
      </w:r>
    </w:p>
    <w:p>
      <w:pPr>
        <w:pStyle w:val="Cuerpo A"/>
        <w:rPr>
          <w:rStyle w:val="Ninguno"/>
          <w:sz w:val="24"/>
          <w:szCs w:val="24"/>
        </w:rPr>
      </w:pPr>
      <w:r>
        <w:rPr>
          <w:rStyle w:val="Ninguno"/>
          <w:sz w:val="24"/>
          <w:szCs w:val="24"/>
          <w:rtl w:val="0"/>
          <w:lang w:val="es-ES_tradnl"/>
        </w:rPr>
        <w:t>Para garantizar que se ha seguido la gu</w:t>
      </w:r>
      <w:r>
        <w:rPr>
          <w:rStyle w:val="Ninguno"/>
          <w:sz w:val="24"/>
          <w:szCs w:val="24"/>
          <w:rtl w:val="0"/>
          <w:lang w:val="en-US"/>
        </w:rPr>
        <w:t>í</w:t>
      </w:r>
      <w:r>
        <w:rPr>
          <w:rStyle w:val="Ninguno"/>
          <w:sz w:val="24"/>
          <w:szCs w:val="24"/>
          <w:rtl w:val="0"/>
          <w:lang w:val="es-ES_tradnl"/>
        </w:rPr>
        <w:t>a de calidad para los procesos que se aplicaron realizaremos auditor</w:t>
      </w:r>
      <w:r>
        <w:rPr>
          <w:rStyle w:val="Ninguno"/>
          <w:sz w:val="24"/>
          <w:szCs w:val="24"/>
          <w:rtl w:val="0"/>
          <w:lang w:val="en-US"/>
        </w:rPr>
        <w:t>í</w:t>
      </w:r>
      <w:r>
        <w:rPr>
          <w:rStyle w:val="Ninguno"/>
          <w:sz w:val="24"/>
          <w:szCs w:val="24"/>
          <w:rtl w:val="0"/>
          <w:lang w:val="es-ES_tradnl"/>
        </w:rPr>
        <w:t>as por parte del equipo de aseguramiento de calidad.</w:t>
      </w:r>
    </w:p>
    <w:p>
      <w:pPr>
        <w:pStyle w:val="Cuerpo A"/>
        <w:rPr>
          <w:sz w:val="24"/>
          <w:szCs w:val="24"/>
        </w:rPr>
      </w:pPr>
    </w:p>
    <w:p>
      <w:pPr>
        <w:pStyle w:val="Encabezamiento 2"/>
      </w:pPr>
      <w:bookmarkStart w:name="_i2h2xn4olnp41" w:id="18"/>
      <w:r>
        <w:rPr>
          <w:rFonts w:cs="Arial Unicode MS" w:eastAsia="Arial Unicode MS"/>
          <w:rtl w:val="0"/>
        </w:rPr>
        <w:t>2.7)Gesti</w:t>
      </w:r>
      <w:r>
        <w:rPr>
          <w:rStyle w:val="Hyperlink.5"/>
          <w:rFonts w:cs="Arial Unicode MS" w:eastAsia="Arial Unicode MS" w:hint="default"/>
          <w:rtl w:val="0"/>
          <w:lang w:val="es-ES_tradnl"/>
        </w:rPr>
        <w:t>ó</w:t>
      </w:r>
      <w:r>
        <w:rPr>
          <w:rStyle w:val="Hyperlink.5"/>
          <w:rFonts w:cs="Arial Unicode MS" w:eastAsia="Arial Unicode MS"/>
          <w:rtl w:val="0"/>
          <w:lang w:val="es-ES_tradnl"/>
        </w:rPr>
        <w:t>n de cambios</w:t>
      </w:r>
    </w:p>
    <w:p>
      <w:pPr>
        <w:pStyle w:val="Cuerpo A"/>
        <w:rPr>
          <w:rStyle w:val="Ninguno"/>
          <w:sz w:val="24"/>
          <w:szCs w:val="24"/>
        </w:rPr>
      </w:pPr>
      <w:r>
        <w:rPr>
          <w:rStyle w:val="Ninguno"/>
          <w:sz w:val="24"/>
          <w:szCs w:val="24"/>
          <w:rtl w:val="0"/>
          <w:lang w:val="es-ES_tradnl"/>
        </w:rPr>
        <w:t>Para gestionar los cambios que puedan surgir,consideramos apropiado evaluar una serie de indicadores para cada cambio, con el objetivo de que el an</w:t>
      </w:r>
      <w:r>
        <w:rPr>
          <w:rStyle w:val="Ninguno"/>
          <w:sz w:val="24"/>
          <w:szCs w:val="24"/>
          <w:rtl w:val="0"/>
          <w:lang w:val="en-US"/>
        </w:rPr>
        <w:t>á</w:t>
      </w:r>
      <w:r>
        <w:rPr>
          <w:rStyle w:val="Ninguno"/>
          <w:sz w:val="24"/>
          <w:szCs w:val="24"/>
          <w:rtl w:val="0"/>
          <w:lang w:val="es-ES_tradnl"/>
        </w:rPr>
        <w:t>lisis gane profundidad.</w:t>
      </w:r>
    </w:p>
    <w:p>
      <w:pPr>
        <w:pStyle w:val="Cuerpo A"/>
        <w:rPr>
          <w:rStyle w:val="Ninguno"/>
          <w:sz w:val="24"/>
          <w:szCs w:val="24"/>
        </w:rPr>
      </w:pPr>
      <w:r>
        <w:rPr>
          <w:rStyle w:val="Ninguno"/>
          <w:sz w:val="24"/>
          <w:szCs w:val="24"/>
          <w:rtl w:val="0"/>
          <w:lang w:val="es-ES_tradnl"/>
        </w:rPr>
        <w:t>Para comenzar, cuestionamos la necesidad del cambio y los riesgos que puede conllevar su implementaci</w:t>
      </w:r>
      <w:r>
        <w:rPr>
          <w:rStyle w:val="Ninguno"/>
          <w:sz w:val="24"/>
          <w:szCs w:val="24"/>
          <w:rtl w:val="0"/>
          <w:lang w:val="es-ES_tradnl"/>
        </w:rPr>
        <w:t>ó</w:t>
      </w:r>
      <w:r>
        <w:rPr>
          <w:rStyle w:val="Ninguno"/>
          <w:sz w:val="24"/>
          <w:szCs w:val="24"/>
          <w:rtl w:val="0"/>
          <w:lang w:val="es-ES_tradnl"/>
        </w:rPr>
        <w:t>n. Luego, evaluaremos su facilidad de implementar y la forma en la que impactar</w:t>
      </w:r>
      <w:r>
        <w:rPr>
          <w:rStyle w:val="Ninguno"/>
          <w:sz w:val="24"/>
          <w:szCs w:val="24"/>
          <w:rtl w:val="0"/>
          <w:lang w:val="en-US"/>
        </w:rPr>
        <w:t>í</w:t>
      </w:r>
      <w:r>
        <w:rPr>
          <w:rStyle w:val="Ninguno"/>
          <w:sz w:val="24"/>
          <w:szCs w:val="24"/>
          <w:rtl w:val="0"/>
          <w:lang w:val="es-ES_tradnl"/>
        </w:rPr>
        <w:t>a en el resto del proyecto. Una vez que decididos estos puntos, se determinar</w:t>
      </w:r>
      <w:r>
        <w:rPr>
          <w:rStyle w:val="Ninguno"/>
          <w:sz w:val="24"/>
          <w:szCs w:val="24"/>
          <w:rtl w:val="0"/>
          <w:lang w:val="en-US"/>
        </w:rPr>
        <w:t xml:space="preserve">á </w:t>
      </w:r>
      <w:r>
        <w:rPr>
          <w:rStyle w:val="Ninguno"/>
          <w:sz w:val="24"/>
          <w:szCs w:val="24"/>
          <w:rtl w:val="0"/>
          <w:lang w:val="es-ES_tradnl"/>
        </w:rPr>
        <w:t>la prioridad, el encargado y los recursos necesarios.</w:t>
      </w:r>
    </w:p>
    <w:p>
      <w:pPr>
        <w:pStyle w:val="Cuerpo A"/>
        <w:rPr>
          <w:sz w:val="24"/>
          <w:szCs w:val="24"/>
        </w:rPr>
      </w:pPr>
    </w:p>
    <w:p>
      <w:pPr>
        <w:pStyle w:val="Encabezamiento 2"/>
      </w:pPr>
      <w:bookmarkStart w:name="_r11921h3zedo1" w:id="19"/>
      <w:r>
        <w:rPr>
          <w:rFonts w:cs="Arial Unicode MS" w:eastAsia="Arial Unicode MS"/>
          <w:rtl w:val="0"/>
        </w:rPr>
        <w:t>2.8)Gesti</w:t>
      </w:r>
      <w:r>
        <w:rPr>
          <w:rStyle w:val="Hyperlink.5"/>
          <w:rFonts w:cs="Arial Unicode MS" w:eastAsia="Arial Unicode MS" w:hint="default"/>
          <w:rtl w:val="0"/>
          <w:lang w:val="es-ES_tradnl"/>
        </w:rPr>
        <w:t>ó</w:t>
      </w:r>
      <w:r>
        <w:rPr>
          <w:rStyle w:val="Hyperlink.3"/>
          <w:rFonts w:cs="Arial Unicode MS" w:eastAsia="Arial Unicode MS"/>
          <w:rtl w:val="0"/>
          <w:lang w:val="pt-PT"/>
        </w:rPr>
        <w:t>n de defectos.</w:t>
      </w:r>
    </w:p>
    <w:p>
      <w:pPr>
        <w:pStyle w:val="Cuerpo A"/>
        <w:rPr>
          <w:rStyle w:val="Ninguno"/>
          <w:sz w:val="24"/>
          <w:szCs w:val="24"/>
        </w:rPr>
      </w:pPr>
      <w:r>
        <w:rPr>
          <w:rStyle w:val="Ninguno"/>
          <w:sz w:val="24"/>
          <w:szCs w:val="24"/>
          <w:rtl w:val="0"/>
          <w:lang w:val="es-ES_tradnl"/>
        </w:rPr>
        <w:t>A la hora de gestionar los defectos trabajaremos de la siguiente forma.</w:t>
      </w:r>
    </w:p>
    <w:p>
      <w:pPr>
        <w:pStyle w:val="Cuerpo A"/>
        <w:rPr>
          <w:rStyle w:val="Ninguno"/>
          <w:sz w:val="24"/>
          <w:szCs w:val="24"/>
        </w:rPr>
      </w:pPr>
      <w:r>
        <w:rPr>
          <w:rStyle w:val="Ninguno"/>
          <w:sz w:val="24"/>
          <w:szCs w:val="24"/>
          <w:rtl w:val="0"/>
          <w:lang w:val="es-ES_tradnl"/>
        </w:rPr>
        <w:t>Realizaremos una tabla donde se listen los defectos que se encontraron y le indicaremos una prioridad(baja media o alta). A su vez la tabla contendr</w:t>
      </w:r>
      <w:r>
        <w:rPr>
          <w:rStyle w:val="Ninguno"/>
          <w:sz w:val="24"/>
          <w:szCs w:val="24"/>
          <w:rtl w:val="0"/>
          <w:lang w:val="en-US"/>
        </w:rPr>
        <w:t xml:space="preserve">á </w:t>
      </w:r>
      <w:r>
        <w:rPr>
          <w:rStyle w:val="Ninguno"/>
          <w:sz w:val="24"/>
          <w:szCs w:val="24"/>
          <w:rtl w:val="0"/>
          <w:lang w:val="es-ES_tradnl"/>
        </w:rPr>
        <w:t>una columna indicando el estado del defecto y la fecha de su correcci</w:t>
      </w:r>
      <w:r>
        <w:rPr>
          <w:rStyle w:val="Ninguno"/>
          <w:sz w:val="24"/>
          <w:szCs w:val="24"/>
          <w:rtl w:val="0"/>
          <w:lang w:val="es-ES_tradnl"/>
        </w:rPr>
        <w:t>ó</w:t>
      </w:r>
      <w:r>
        <w:rPr>
          <w:rStyle w:val="Ninguno"/>
          <w:sz w:val="24"/>
          <w:szCs w:val="24"/>
          <w:rtl w:val="0"/>
          <w:lang w:val="es-ES_tradnl"/>
        </w:rPr>
        <w:t>n para facilitar la identificaci</w:t>
      </w:r>
      <w:r>
        <w:rPr>
          <w:rStyle w:val="Ninguno"/>
          <w:sz w:val="24"/>
          <w:szCs w:val="24"/>
          <w:rtl w:val="0"/>
          <w:lang w:val="es-ES_tradnl"/>
        </w:rPr>
        <w:t>ó</w:t>
      </w:r>
      <w:r>
        <w:rPr>
          <w:rStyle w:val="Ninguno"/>
          <w:sz w:val="24"/>
          <w:szCs w:val="24"/>
          <w:rtl w:val="0"/>
          <w:lang w:val="es-ES_tradnl"/>
        </w:rPr>
        <w:t>n de si fueron realizados o no a la hora de generar cambios.</w:t>
      </w:r>
    </w:p>
    <w:p>
      <w:pPr>
        <w:pStyle w:val="Cuerpo A"/>
        <w:rPr>
          <w:rStyle w:val="Ninguno"/>
          <w:sz w:val="24"/>
          <w:szCs w:val="24"/>
        </w:rPr>
      </w:pPr>
      <w:r>
        <w:rPr>
          <w:rStyle w:val="Ninguno"/>
          <w:sz w:val="24"/>
          <w:szCs w:val="24"/>
          <w:rtl w:val="0"/>
          <w:lang w:val="es-ES_tradnl"/>
        </w:rPr>
        <w:t>Luego de la etapa de identificaci</w:t>
      </w:r>
      <w:r>
        <w:rPr>
          <w:rStyle w:val="Ninguno"/>
          <w:sz w:val="24"/>
          <w:szCs w:val="24"/>
          <w:rtl w:val="0"/>
          <w:lang w:val="es-ES_tradnl"/>
        </w:rPr>
        <w:t>ó</w:t>
      </w:r>
      <w:r>
        <w:rPr>
          <w:rStyle w:val="Ninguno"/>
          <w:sz w:val="24"/>
          <w:szCs w:val="24"/>
          <w:rtl w:val="0"/>
          <w:lang w:val="es-ES_tradnl"/>
        </w:rPr>
        <w:t>n, se corregir</w:t>
      </w:r>
      <w:r>
        <w:rPr>
          <w:rStyle w:val="Ninguno"/>
          <w:sz w:val="24"/>
          <w:szCs w:val="24"/>
          <w:rtl w:val="0"/>
          <w:lang w:val="en-US"/>
        </w:rPr>
        <w:t>á</w:t>
      </w:r>
      <w:r>
        <w:rPr>
          <w:rStyle w:val="Ninguno"/>
          <w:sz w:val="24"/>
          <w:szCs w:val="24"/>
          <w:rtl w:val="0"/>
          <w:lang w:val="es-ES_tradnl"/>
        </w:rPr>
        <w:t>n los de prioridad media y alta para completar la tabla que se cre</w:t>
      </w:r>
      <w:r>
        <w:rPr>
          <w:rStyle w:val="Ninguno"/>
          <w:sz w:val="24"/>
          <w:szCs w:val="24"/>
          <w:rtl w:val="0"/>
          <w:lang w:val="es-ES_tradnl"/>
        </w:rPr>
        <w:t>ó</w:t>
      </w:r>
      <w:r>
        <w:rPr>
          <w:rStyle w:val="Ninguno"/>
          <w:sz w:val="24"/>
          <w:szCs w:val="24"/>
          <w:rtl w:val="0"/>
          <w:lang w:val="es-ES_tradnl"/>
        </w:rPr>
        <w:t>. Los de prioridad baja no se tomar</w:t>
      </w:r>
      <w:r>
        <w:rPr>
          <w:rStyle w:val="Ninguno"/>
          <w:sz w:val="24"/>
          <w:szCs w:val="24"/>
          <w:rtl w:val="0"/>
          <w:lang w:val="en-US"/>
        </w:rPr>
        <w:t>á</w:t>
      </w:r>
      <w:r>
        <w:rPr>
          <w:rStyle w:val="Ninguno"/>
          <w:sz w:val="24"/>
          <w:szCs w:val="24"/>
          <w:rtl w:val="0"/>
          <w:lang w:val="es-ES_tradnl"/>
        </w:rPr>
        <w:t xml:space="preserve">n en cuenta a menos que se disponga de tiempo y recursos una vez completos los de mayor prioridad. </w:t>
      </w:r>
    </w:p>
    <w:p>
      <w:pPr>
        <w:pStyle w:val="Cuerpo A"/>
      </w:pPr>
      <w:r>
        <w:rPr>
          <w:rStyle w:val="Ninguno"/>
          <w:rFonts w:ascii="Arial Unicode MS" w:cs="Arial Unicode MS" w:hAnsi="Arial Unicode MS" w:eastAsia="Arial Unicode MS"/>
          <w:b w:val="0"/>
          <w:bCs w:val="0"/>
          <w:i w:val="0"/>
          <w:iCs w:val="0"/>
        </w:rPr>
        <w:br w:type="page"/>
      </w:r>
    </w:p>
    <w:p>
      <w:pPr>
        <w:pStyle w:val="Cuerpo A"/>
        <w:rPr>
          <w:sz w:val="24"/>
          <w:szCs w:val="24"/>
        </w:rPr>
      </w:pPr>
    </w:p>
    <w:p>
      <w:pPr>
        <w:pStyle w:val="Encabezamiento"/>
      </w:pPr>
      <w:bookmarkStart w:name="_brxkzdb14txi1" w:id="20"/>
      <w:r>
        <w:rPr>
          <w:rStyle w:val="Hyperlink.5"/>
          <w:rFonts w:cs="Arial Unicode MS" w:eastAsia="Arial Unicode MS"/>
          <w:rtl w:val="0"/>
          <w:lang w:val="es-ES_tradnl"/>
        </w:rPr>
        <w:t>3) Evaluaci</w:t>
      </w:r>
      <w:r>
        <w:rPr>
          <w:rStyle w:val="Hyperlink.5"/>
          <w:rFonts w:cs="Arial Unicode MS" w:eastAsia="Arial Unicode MS" w:hint="default"/>
          <w:rtl w:val="0"/>
          <w:lang w:val="es-ES_tradnl"/>
        </w:rPr>
        <w:t>ó</w:t>
      </w:r>
      <w:r>
        <w:rPr>
          <w:rStyle w:val="Hyperlink.5"/>
          <w:rFonts w:cs="Arial Unicode MS" w:eastAsia="Arial Unicode MS"/>
          <w:rtl w:val="0"/>
          <w:lang w:val="es-ES_tradnl"/>
        </w:rPr>
        <w:t>n de calidad inicial</w:t>
      </w:r>
      <w:bookmarkEnd w:id="20"/>
    </w:p>
    <w:p>
      <w:pPr>
        <w:pStyle w:val="Encabezamiento 2"/>
        <w:ind w:firstLine="720"/>
      </w:pPr>
      <w:bookmarkStart w:name="_jfnjhg1z5281" w:id="21"/>
      <w:r>
        <w:rPr>
          <w:rStyle w:val="Hyperlink.5"/>
          <w:rtl w:val="0"/>
          <w:lang w:val="es-ES_tradnl"/>
        </w:rPr>
        <w:t>3.1)Descripci</w:t>
      </w:r>
      <w:r>
        <w:rPr>
          <w:rStyle w:val="Hyperlink.5"/>
          <w:rtl w:val="0"/>
          <w:lang w:val="es-ES_tradnl"/>
        </w:rPr>
        <w:t>ó</w:t>
      </w:r>
      <w:r>
        <w:rPr>
          <w:rStyle w:val="Hyperlink.5"/>
          <w:rtl w:val="0"/>
          <w:lang w:val="es-ES_tradnl"/>
        </w:rPr>
        <w:t>n del producto</w:t>
      </w:r>
    </w:p>
    <w:p>
      <w:pPr>
        <w:pStyle w:val="Cuerpo A"/>
      </w:pPr>
      <w:r>
        <w:rPr>
          <w:rStyle w:val="Hyperlink.5"/>
          <w:rtl w:val="0"/>
          <w:lang w:val="es-ES_tradnl"/>
        </w:rPr>
        <w:tab/>
        <w:t xml:space="preserve">El producto es un el famoso juego de mesa </w:t>
      </w:r>
      <w:r>
        <w:rPr>
          <w:rtl w:val="0"/>
        </w:rPr>
        <w:t>“</w:t>
      </w:r>
      <w:r>
        <w:rPr>
          <w:rtl w:val="0"/>
        </w:rPr>
        <w:t>Monopoly</w:t>
      </w:r>
      <w:r>
        <w:rPr>
          <w:rtl w:val="0"/>
        </w:rPr>
        <w:t xml:space="preserve">” </w:t>
      </w:r>
      <w:r>
        <w:rPr>
          <w:rStyle w:val="Hyperlink.5"/>
          <w:rtl w:val="0"/>
          <w:lang w:val="es-ES_tradnl"/>
        </w:rPr>
        <w:t>adaptado a formato digital. Permite que entre 1 y 8 personas jueguen en la misma partida. Respecto a el juego original, cuenta con un interfaz mejorado y con unas nuevas e in</w:t>
      </w:r>
      <w:r>
        <w:rPr>
          <w:rStyle w:val="Ninguno"/>
          <w:rtl w:val="0"/>
          <w:lang w:val="fr-FR"/>
        </w:rPr>
        <w:t>é</w:t>
      </w:r>
      <w:r>
        <w:rPr>
          <w:rStyle w:val="Hyperlink.3"/>
          <w:rtl w:val="0"/>
          <w:lang w:val="pt-PT"/>
        </w:rPr>
        <w:t xml:space="preserve">ditas funcionalidades.  </w:t>
      </w:r>
      <w:bookmarkEnd w:id="21"/>
    </w:p>
    <w:p>
      <w:pPr>
        <w:pStyle w:val="Encabezamiento 2"/>
        <w:ind w:firstLine="720"/>
      </w:pPr>
      <w:bookmarkStart w:name="_t0rodz12s5e1" w:id="22"/>
      <w:r>
        <w:rPr>
          <w:rStyle w:val="Hyperlink.4"/>
          <w:rtl w:val="0"/>
          <w:lang w:val="nl-NL"/>
        </w:rPr>
        <w:t>3.2) Plan de m</w:t>
      </w:r>
      <w:r>
        <w:rPr>
          <w:rStyle w:val="Ninguno"/>
          <w:rtl w:val="0"/>
          <w:lang w:val="fr-FR"/>
        </w:rPr>
        <w:t>é</w:t>
      </w:r>
      <w:r>
        <w:rPr>
          <w:rStyle w:val="Hyperlink.3"/>
          <w:rtl w:val="0"/>
          <w:lang w:val="pt-PT"/>
        </w:rPr>
        <w:t>tricas</w:t>
      </w:r>
    </w:p>
    <w:p>
      <w:pPr>
        <w:pStyle w:val="Cuerpo A"/>
      </w:pPr>
      <w:r>
        <w:rPr>
          <w:rStyle w:val="Hyperlink.5"/>
          <w:rtl w:val="0"/>
          <w:lang w:val="es-ES_tradnl"/>
        </w:rPr>
        <w:tab/>
        <w:t>Para comenzar la evaluaci</w:t>
      </w:r>
      <w:r>
        <w:rPr>
          <w:rStyle w:val="Hyperlink.5"/>
          <w:rtl w:val="0"/>
          <w:lang w:val="es-ES_tradnl"/>
        </w:rPr>
        <w:t>ó</w:t>
      </w:r>
      <w:r>
        <w:rPr>
          <w:rStyle w:val="Hyperlink.5"/>
          <w:rtl w:val="0"/>
          <w:lang w:val="es-ES_tradnl"/>
        </w:rPr>
        <w:t>n del producto y su mantenimiento, realizaremos un an</w:t>
      </w:r>
      <w:r>
        <w:rPr>
          <w:rtl w:val="0"/>
        </w:rPr>
        <w:t>á</w:t>
      </w:r>
      <w:r>
        <w:rPr>
          <w:rStyle w:val="Hyperlink.5"/>
          <w:rtl w:val="0"/>
          <w:lang w:val="es-ES_tradnl"/>
        </w:rPr>
        <w:t>lisis completo de su calidad para entender mejor qu</w:t>
      </w:r>
      <w:r>
        <w:rPr>
          <w:rtl w:val="0"/>
        </w:rPr>
        <w:t>é á</w:t>
      </w:r>
      <w:r>
        <w:rPr>
          <w:rStyle w:val="Hyperlink.5"/>
          <w:rtl w:val="0"/>
          <w:lang w:val="es-ES_tradnl"/>
        </w:rPr>
        <w:t>reas hay que mejorar. Tambi</w:t>
      </w:r>
      <w:r>
        <w:rPr>
          <w:rStyle w:val="Ninguno"/>
          <w:rtl w:val="0"/>
          <w:lang w:val="fr-FR"/>
        </w:rPr>
        <w:t>é</w:t>
      </w:r>
      <w:r>
        <w:rPr>
          <w:rStyle w:val="Hyperlink.5"/>
          <w:rtl w:val="0"/>
          <w:lang w:val="es-ES_tradnl"/>
        </w:rPr>
        <w:t>n estableceremos los defectos y cambios a realizar. Para este an</w:t>
      </w:r>
      <w:r>
        <w:rPr>
          <w:rtl w:val="0"/>
        </w:rPr>
        <w:t>á</w:t>
      </w:r>
      <w:r>
        <w:rPr>
          <w:rStyle w:val="Hyperlink.5"/>
          <w:rtl w:val="0"/>
          <w:lang w:val="es-ES_tradnl"/>
        </w:rPr>
        <w:t>lisis, seguiremos las m</w:t>
      </w:r>
      <w:r>
        <w:rPr>
          <w:rStyle w:val="Ninguno"/>
          <w:rtl w:val="0"/>
          <w:lang w:val="fr-FR"/>
        </w:rPr>
        <w:t>é</w:t>
      </w:r>
      <w:r>
        <w:rPr>
          <w:rStyle w:val="Hyperlink.5"/>
          <w:rtl w:val="0"/>
          <w:lang w:val="es-ES_tradnl"/>
        </w:rPr>
        <w:t>tricas que establecimos en el plan de calidad. Volveremos a hacer el mismo an</w:t>
      </w:r>
      <w:r>
        <w:rPr>
          <w:rtl w:val="0"/>
        </w:rPr>
        <w:t>á</w:t>
      </w:r>
      <w:r>
        <w:rPr>
          <w:rStyle w:val="Hyperlink.5"/>
          <w:rtl w:val="0"/>
          <w:lang w:val="es-ES_tradnl"/>
        </w:rPr>
        <w:t>lisis de las m</w:t>
      </w:r>
      <w:r>
        <w:rPr>
          <w:rStyle w:val="Ninguno"/>
          <w:rtl w:val="0"/>
          <w:lang w:val="fr-FR"/>
        </w:rPr>
        <w:t>é</w:t>
      </w:r>
      <w:r>
        <w:rPr>
          <w:rStyle w:val="Hyperlink.5"/>
          <w:rtl w:val="0"/>
          <w:lang w:val="es-ES_tradnl"/>
        </w:rPr>
        <w:t>tricas una vez finalizado el proceso de cambio y mantenimiento.</w:t>
      </w:r>
    </w:p>
    <w:p>
      <w:pPr>
        <w:pStyle w:val="Cuerpo A"/>
      </w:pPr>
    </w:p>
    <w:p>
      <w:pPr>
        <w:pStyle w:val="Encabezamiento 3"/>
      </w:pPr>
      <w:bookmarkStart w:name="_jbbl4lto4jcp1" w:id="23"/>
      <w:r>
        <w:rPr>
          <w:rStyle w:val="Hyperlink.5"/>
          <w:rFonts w:cs="Arial Unicode MS" w:eastAsia="Arial Unicode MS"/>
          <w:rtl w:val="0"/>
          <w:lang w:val="es-ES_tradnl"/>
        </w:rPr>
        <w:t>3.2.1) Cubrimiento de las pruebas unitarias</w:t>
      </w:r>
      <w:bookmarkEnd w:id="23"/>
    </w:p>
    <w:p>
      <w:pPr>
        <w:pStyle w:val="Encabezamiento 3"/>
      </w:pPr>
      <w:bookmarkStart w:name="_m0olbd3kplzh" w:id="24"/>
    </w:p>
    <w:p>
      <w:pPr>
        <w:pStyle w:val="Cuerpo A"/>
      </w:pPr>
      <w:r>
        <w:rPr>
          <w:rStyle w:val="Hyperlink.5"/>
          <w:rtl w:val="0"/>
          <w:lang w:val="es-ES_tradnl"/>
        </w:rPr>
        <w:t>Para hacer el an</w:t>
      </w:r>
      <w:r>
        <w:rPr>
          <w:rtl w:val="0"/>
        </w:rPr>
        <w:t>á</w:t>
      </w:r>
      <w:r>
        <w:rPr>
          <w:rStyle w:val="Hyperlink.5"/>
          <w:rtl w:val="0"/>
          <w:lang w:val="es-ES_tradnl"/>
        </w:rPr>
        <w:t>lisis de las pruebas unitarias utilizamos la herramienta Java-</w:t>
      </w:r>
    </w:p>
    <w:p>
      <w:pPr>
        <w:pStyle w:val="Cuerpo A"/>
      </w:pPr>
      <w:r>
        <w:rPr>
          <w:rStyle w:val="Hyperlink.5"/>
          <w:rtl w:val="0"/>
          <w:lang w:val="es-ES_tradnl"/>
        </w:rPr>
        <w:t>CodeCoverage, que nos da un informe sobre la cobertura de las pruebas.</w:t>
      </w:r>
      <w:bookmarkEnd w:id="24"/>
    </w:p>
    <w:p>
      <w:pPr>
        <w:pStyle w:val="Encabezamiento 3"/>
      </w:pPr>
      <w:bookmarkStart w:name="_qxcfvoecr1qp1" w:id="25"/>
      <w:r>
        <w:rPr>
          <w:rStyle w:val="Ninguno"/>
          <w:color w:val="000000"/>
          <w:u w:color="000000"/>
        </w:rPr>
        <w:drawing>
          <wp:anchor distT="114300" distB="114300" distL="114300" distR="114300" simplePos="0" relativeHeight="251659264" behindDoc="0" locked="0" layoutInCell="1" allowOverlap="1">
            <wp:simplePos x="0" y="0"/>
            <wp:positionH relativeFrom="page">
              <wp:posOffset>1062036</wp:posOffset>
            </wp:positionH>
            <wp:positionV relativeFrom="line">
              <wp:posOffset>171450</wp:posOffset>
            </wp:positionV>
            <wp:extent cx="6376988" cy="870690"/>
            <wp:effectExtent l="0" t="0" r="0" b="0"/>
            <wp:wrapSquare wrapText="bothSides" distL="114300" distR="114300" distT="114300" distB="1143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6376988" cy="870690"/>
                    </a:xfrm>
                    <a:prstGeom prst="rect">
                      <a:avLst/>
                    </a:prstGeom>
                    <a:ln w="12700" cap="flat">
                      <a:noFill/>
                      <a:miter lim="400000"/>
                    </a:ln>
                    <a:effectLst/>
                  </pic:spPr>
                </pic:pic>
              </a:graphicData>
            </a:graphic>
          </wp:anchor>
        </w:drawing>
      </w:r>
    </w:p>
    <w:p>
      <w:pPr>
        <w:pStyle w:val="Cuerpo A"/>
        <w:rPr>
          <w:rStyle w:val="Ninguno"/>
          <w:sz w:val="24"/>
          <w:szCs w:val="24"/>
        </w:rPr>
      </w:pPr>
      <w:r>
        <w:drawing>
          <wp:anchor distT="114300" distB="114300" distL="114300" distR="114300" simplePos="0" relativeHeight="251660288" behindDoc="0" locked="0" layoutInCell="1" allowOverlap="1">
            <wp:simplePos x="0" y="0"/>
            <wp:positionH relativeFrom="page">
              <wp:posOffset>1066800</wp:posOffset>
            </wp:positionH>
            <wp:positionV relativeFrom="line">
              <wp:posOffset>542925</wp:posOffset>
            </wp:positionV>
            <wp:extent cx="6381750" cy="3048968"/>
            <wp:effectExtent l="0" t="0" r="0" b="0"/>
            <wp:wrapSquare wrapText="bothSides" distL="114300" distR="114300" distT="114300" distB="1143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tretch>
                      <a:fillRect/>
                    </a:stretch>
                  </pic:blipFill>
                  <pic:spPr>
                    <a:xfrm>
                      <a:off x="0" y="0"/>
                      <a:ext cx="6381750" cy="3048968"/>
                    </a:xfrm>
                    <a:prstGeom prst="rect">
                      <a:avLst/>
                    </a:prstGeom>
                    <a:ln w="12700" cap="flat">
                      <a:noFill/>
                      <a:miter lim="400000"/>
                    </a:ln>
                    <a:effectLst/>
                  </pic:spPr>
                </pic:pic>
              </a:graphicData>
            </a:graphic>
          </wp:anchor>
        </w:drawing>
      </w:r>
    </w:p>
    <w:p>
      <w:pPr>
        <w:pStyle w:val="Cuerpo A"/>
        <w:rPr>
          <w:rStyle w:val="Ninguno"/>
          <w:sz w:val="24"/>
          <w:szCs w:val="24"/>
        </w:rPr>
      </w:pPr>
      <w:r>
        <w:rPr>
          <w:rStyle w:val="Ninguno"/>
          <w:sz w:val="24"/>
          <w:szCs w:val="24"/>
          <w:rtl w:val="0"/>
          <w:lang w:val="es-ES_tradnl"/>
        </w:rPr>
        <w:t>En cuanto a la cobertura, podemos ver que se realiz</w:t>
      </w:r>
      <w:r>
        <w:rPr>
          <w:rStyle w:val="Ninguno"/>
          <w:sz w:val="24"/>
          <w:szCs w:val="24"/>
          <w:rtl w:val="0"/>
          <w:lang w:val="es-ES_tradnl"/>
        </w:rPr>
        <w:t xml:space="preserve">ó </w:t>
      </w:r>
      <w:r>
        <w:rPr>
          <w:rStyle w:val="Ninguno"/>
          <w:sz w:val="24"/>
          <w:szCs w:val="24"/>
          <w:rtl w:val="0"/>
          <w:lang w:val="es-ES_tradnl"/>
        </w:rPr>
        <w:t>un total de XX pruebas, apenas cubriendo un 88% del c</w:t>
      </w:r>
      <w:r>
        <w:rPr>
          <w:rStyle w:val="Ninguno"/>
          <w:sz w:val="24"/>
          <w:szCs w:val="24"/>
          <w:rtl w:val="0"/>
          <w:lang w:val="es-ES_tradnl"/>
        </w:rPr>
        <w:t>ó</w:t>
      </w:r>
      <w:r>
        <w:rPr>
          <w:rStyle w:val="Ninguno"/>
          <w:sz w:val="24"/>
          <w:szCs w:val="24"/>
          <w:rtl w:val="0"/>
          <w:lang w:val="es-ES_tradnl"/>
        </w:rPr>
        <w:t>digo. Hay algunos casos que no han sido probados lo que nos da a entender que se necesita dedicar un poco de tiempo en las pruebas. Podemos concluir que falt</w:t>
      </w:r>
      <w:r>
        <w:rPr>
          <w:rStyle w:val="Ninguno"/>
          <w:sz w:val="24"/>
          <w:szCs w:val="24"/>
          <w:rtl w:val="0"/>
          <w:lang w:val="es-ES_tradnl"/>
        </w:rPr>
        <w:t xml:space="preserve">ó </w:t>
      </w:r>
      <w:r>
        <w:rPr>
          <w:rStyle w:val="Ninguno"/>
          <w:sz w:val="24"/>
          <w:szCs w:val="24"/>
          <w:rtl w:val="0"/>
          <w:lang w:val="es-ES_tradnl"/>
        </w:rPr>
        <w:t>trabajo en cuanto a pruebas unitarias.</w:t>
      </w:r>
      <w:bookmarkEnd w:id="25"/>
    </w:p>
    <w:p>
      <w:pPr>
        <w:pStyle w:val="Encabezamiento 3"/>
      </w:pPr>
      <w:bookmarkStart w:name="_q4omszd69dm" w:id="26"/>
    </w:p>
    <w:p>
      <w:pPr>
        <w:pStyle w:val="Encabezamiento 3"/>
      </w:pPr>
    </w:p>
    <w:p>
      <w:pPr>
        <w:pStyle w:val="Encabezamiento 3"/>
      </w:pPr>
      <w:bookmarkStart w:name="_v2yymcm447ii" w:id="27"/>
    </w:p>
    <w:p>
      <w:pPr>
        <w:pStyle w:val="Cuerpo A"/>
      </w:pPr>
      <w:r>
        <w:rPr>
          <w:rStyle w:val="Ninguno"/>
          <w:rFonts w:ascii="Arial Unicode MS" w:cs="Arial Unicode MS" w:hAnsi="Arial Unicode MS" w:eastAsia="Arial Unicode MS"/>
          <w:b w:val="0"/>
          <w:bCs w:val="0"/>
          <w:i w:val="0"/>
          <w:iCs w:val="0"/>
        </w:rPr>
        <w:br w:type="page"/>
      </w:r>
    </w:p>
    <w:p>
      <w:pPr>
        <w:pStyle w:val="Encabezamiento 3"/>
      </w:pPr>
      <w:bookmarkStart w:name="_ffp1x4ymkg4" w:id="28"/>
    </w:p>
    <w:p>
      <w:pPr>
        <w:pStyle w:val="Encabezamiento 3"/>
      </w:pPr>
      <w:r>
        <w:rPr>
          <w:rStyle w:val="Hyperlink.5"/>
          <w:rFonts w:cs="Arial Unicode MS" w:eastAsia="Arial Unicode MS"/>
          <w:rtl w:val="0"/>
          <w:lang w:val="es-ES_tradnl"/>
        </w:rPr>
        <w:t>3.2.2) Calidad de c</w:t>
      </w:r>
      <w:r>
        <w:rPr>
          <w:rStyle w:val="Hyperlink.5"/>
          <w:rFonts w:cs="Arial Unicode MS" w:eastAsia="Arial Unicode MS" w:hint="default"/>
          <w:rtl w:val="0"/>
          <w:lang w:val="es-ES_tradnl"/>
        </w:rPr>
        <w:t>ó</w:t>
      </w:r>
      <w:r>
        <w:rPr>
          <w:rStyle w:val="Hyperlink.5"/>
          <w:rFonts w:cs="Arial Unicode MS" w:eastAsia="Arial Unicode MS"/>
          <w:rtl w:val="0"/>
          <w:lang w:val="es-ES_tradnl"/>
        </w:rPr>
        <w:t>digo</w:t>
      </w:r>
      <w:bookmarkEnd w:id="28"/>
    </w:p>
    <w:p>
      <w:pPr>
        <w:pStyle w:val="heading 4"/>
      </w:pPr>
      <w:bookmarkStart w:name="_ryuybomot8xx1" w:id="29"/>
      <w:r>
        <w:rPr>
          <w:rStyle w:val="Hyperlink.5"/>
          <w:rFonts w:cs="Arial Unicode MS" w:eastAsia="Arial Unicode MS"/>
          <w:rtl w:val="0"/>
          <w:lang w:val="es-ES_tradnl"/>
        </w:rPr>
        <w:tab/>
        <w:t>3.2.2.1) Cumplimiento de est</w:t>
      </w:r>
      <w:r>
        <w:rPr>
          <w:rFonts w:cs="Arial Unicode MS" w:eastAsia="Arial Unicode MS" w:hint="default"/>
          <w:rtl w:val="0"/>
        </w:rPr>
        <w:t>á</w:t>
      </w:r>
      <w:r>
        <w:rPr>
          <w:rStyle w:val="Ninguno"/>
          <w:rFonts w:cs="Arial Unicode MS" w:eastAsia="Arial Unicode MS"/>
          <w:rtl w:val="0"/>
          <w:lang w:val="sv-SE"/>
        </w:rPr>
        <w:t>ndares</w:t>
      </w:r>
    </w:p>
    <w:p>
      <w:pPr>
        <w:pStyle w:val="Cuerpo A"/>
      </w:pPr>
      <w:r>
        <w:rPr>
          <w:rStyle w:val="Hyperlink.5"/>
          <w:rtl w:val="0"/>
          <w:lang w:val="es-ES_tradnl"/>
        </w:rPr>
        <w:tab/>
        <w:t>En general el c</w:t>
      </w:r>
      <w:r>
        <w:rPr>
          <w:rStyle w:val="Hyperlink.5"/>
          <w:rtl w:val="0"/>
          <w:lang w:val="es-ES_tradnl"/>
        </w:rPr>
        <w:t>ó</w:t>
      </w:r>
      <w:r>
        <w:rPr>
          <w:rStyle w:val="Hyperlink.5"/>
          <w:rtl w:val="0"/>
          <w:lang w:val="es-ES_tradnl"/>
        </w:rPr>
        <w:t>digo es prolijo y cumple con los est</w:t>
      </w:r>
      <w:r>
        <w:rPr>
          <w:rtl w:val="0"/>
        </w:rPr>
        <w:t>á</w:t>
      </w:r>
      <w:r>
        <w:rPr>
          <w:rStyle w:val="Hyperlink.3"/>
          <w:rtl w:val="0"/>
          <w:lang w:val="pt-PT"/>
        </w:rPr>
        <w:t>ndares. A continuaci</w:t>
      </w:r>
      <w:r>
        <w:rPr>
          <w:rStyle w:val="Hyperlink.5"/>
          <w:rtl w:val="0"/>
          <w:lang w:val="es-ES_tradnl"/>
        </w:rPr>
        <w:t>ó</w:t>
      </w:r>
      <w:r>
        <w:rPr>
          <w:rStyle w:val="Hyperlink.7"/>
          <w:rtl w:val="0"/>
          <w:lang w:val="it-IT"/>
        </w:rPr>
        <w:t>n se indica un an</w:t>
      </w:r>
      <w:r>
        <w:rPr>
          <w:rtl w:val="0"/>
        </w:rPr>
        <w:t>á</w:t>
      </w:r>
      <w:r>
        <w:rPr>
          <w:rStyle w:val="Hyperlink.5"/>
          <w:rtl w:val="0"/>
          <w:lang w:val="es-ES_tradnl"/>
        </w:rPr>
        <w:t xml:space="preserve">lisis de las distintas </w:t>
      </w:r>
      <w:r>
        <w:rPr>
          <w:rtl w:val="0"/>
        </w:rPr>
        <w:t>á</w:t>
      </w:r>
      <w:r>
        <w:rPr>
          <w:rStyle w:val="Hyperlink.5"/>
          <w:rtl w:val="0"/>
          <w:lang w:val="es-ES_tradnl"/>
        </w:rPr>
        <w:t>reas analizadas que  comprometen al c</w:t>
      </w:r>
      <w:r>
        <w:rPr>
          <w:rStyle w:val="Hyperlink.5"/>
          <w:rtl w:val="0"/>
          <w:lang w:val="es-ES_tradnl"/>
        </w:rPr>
        <w:t>ó</w:t>
      </w:r>
      <w:r>
        <w:rPr>
          <w:rStyle w:val="Hyperlink.5"/>
          <w:rtl w:val="0"/>
          <w:lang w:val="es-ES_tradnl"/>
        </w:rPr>
        <w:t>digo en cuanto a calidad.</w:t>
      </w:r>
    </w:p>
    <w:p>
      <w:pPr>
        <w:pStyle w:val="Cuerpo A"/>
        <w:numPr>
          <w:ilvl w:val="0"/>
          <w:numId w:val="24"/>
        </w:numPr>
        <w:rPr>
          <w:rStyle w:val="Ninguno"/>
          <w:u w:val="none"/>
          <w:lang w:val="es-ES_tradnl"/>
        </w:rPr>
      </w:pPr>
      <w:r>
        <w:rPr>
          <w:rStyle w:val="Hyperlink.1"/>
          <w:rtl w:val="0"/>
          <w:lang w:val="es-ES_tradnl"/>
        </w:rPr>
        <w:t>Nombres:</w:t>
      </w:r>
      <w:r>
        <w:rPr>
          <w:rtl w:val="0"/>
        </w:rPr>
        <w:t xml:space="preserve"> </w:t>
      </w:r>
    </w:p>
    <w:p>
      <w:pPr>
        <w:pStyle w:val="Cuerpo A"/>
      </w:pPr>
      <w:r>
        <w:rPr>
          <w:rStyle w:val="Hyperlink.5"/>
          <w:rtl w:val="0"/>
          <w:lang w:val="es-ES_tradnl"/>
        </w:rPr>
        <w:tab/>
        <w:t>Los nombres de las distintas clases son representativos de lo que las mismas representan. Por otro lado, las variables y los m</w:t>
      </w:r>
      <w:r>
        <w:rPr>
          <w:rStyle w:val="Ninguno"/>
          <w:rtl w:val="0"/>
          <w:lang w:val="fr-FR"/>
        </w:rPr>
        <w:t>é</w:t>
      </w:r>
      <w:r>
        <w:rPr>
          <w:rStyle w:val="Hyperlink.5"/>
          <w:rtl w:val="0"/>
          <w:lang w:val="es-ES_tradnl"/>
        </w:rPr>
        <w:t>todos tienen nombres correctos, que representan correctamente al objeto, en caso de las variables y en el caso de los m</w:t>
      </w:r>
      <w:r>
        <w:rPr>
          <w:rStyle w:val="Ninguno"/>
          <w:rtl w:val="0"/>
          <w:lang w:val="fr-FR"/>
        </w:rPr>
        <w:t>é</w:t>
      </w:r>
      <w:r>
        <w:rPr>
          <w:rStyle w:val="Hyperlink.5"/>
          <w:rtl w:val="0"/>
          <w:lang w:val="es-ES_tradnl"/>
        </w:rPr>
        <w:t>todos a la acci</w:t>
      </w:r>
      <w:r>
        <w:rPr>
          <w:rStyle w:val="Hyperlink.5"/>
          <w:rtl w:val="0"/>
          <w:lang w:val="es-ES_tradnl"/>
        </w:rPr>
        <w:t>ó</w:t>
      </w:r>
      <w:r>
        <w:rPr>
          <w:rStyle w:val="Hyperlink.5"/>
          <w:rtl w:val="0"/>
          <w:lang w:val="es-ES_tradnl"/>
        </w:rPr>
        <w:t>n que realizan. Tambi</w:t>
      </w:r>
      <w:r>
        <w:rPr>
          <w:rStyle w:val="Ninguno"/>
          <w:rtl w:val="0"/>
          <w:lang w:val="fr-FR"/>
        </w:rPr>
        <w:t>é</w:t>
      </w:r>
      <w:r>
        <w:rPr>
          <w:rStyle w:val="Hyperlink.5"/>
          <w:rtl w:val="0"/>
          <w:lang w:val="es-ES_tradnl"/>
        </w:rPr>
        <w:t>n en el caso de los m</w:t>
      </w:r>
      <w:r>
        <w:rPr>
          <w:rStyle w:val="Ninguno"/>
          <w:rtl w:val="0"/>
          <w:lang w:val="fr-FR"/>
        </w:rPr>
        <w:t>é</w:t>
      </w:r>
      <w:r>
        <w:rPr>
          <w:rStyle w:val="Hyperlink.5"/>
          <w:rtl w:val="0"/>
          <w:lang w:val="es-ES_tradnl"/>
        </w:rPr>
        <w:t>todos, se muestra de forma clara a trav</w:t>
      </w:r>
      <w:r>
        <w:rPr>
          <w:rStyle w:val="Ninguno"/>
          <w:rtl w:val="0"/>
          <w:lang w:val="fr-FR"/>
        </w:rPr>
        <w:t>é</w:t>
      </w:r>
      <w:r>
        <w:rPr>
          <w:rStyle w:val="Hyperlink.5"/>
          <w:rtl w:val="0"/>
          <w:lang w:val="es-ES_tradnl"/>
        </w:rPr>
        <w:t>s del nombre cuando el m</w:t>
      </w:r>
      <w:r>
        <w:rPr>
          <w:rStyle w:val="Ninguno"/>
          <w:rtl w:val="0"/>
          <w:lang w:val="fr-FR"/>
        </w:rPr>
        <w:t>é</w:t>
      </w:r>
      <w:r>
        <w:rPr>
          <w:rStyle w:val="Hyperlink.5"/>
          <w:rtl w:val="0"/>
          <w:lang w:val="es-ES_tradnl"/>
        </w:rPr>
        <w:t>todo retorna un booleano. Por ejemplo, el m</w:t>
      </w:r>
      <w:r>
        <w:rPr>
          <w:rStyle w:val="Ninguno"/>
          <w:rtl w:val="0"/>
          <w:lang w:val="fr-FR"/>
        </w:rPr>
        <w:t>é</w:t>
      </w:r>
      <w:r>
        <w:rPr>
          <w:rStyle w:val="Hyperlink.5"/>
          <w:rtl w:val="0"/>
          <w:lang w:val="es-ES_tradnl"/>
        </w:rPr>
        <w:t>todo isInJail().</w:t>
      </w:r>
    </w:p>
    <w:p>
      <w:pPr>
        <w:pStyle w:val="Cuerpo A"/>
      </w:pPr>
    </w:p>
    <w:p>
      <w:pPr>
        <w:pStyle w:val="Cuerpo A"/>
        <w:numPr>
          <w:ilvl w:val="0"/>
          <w:numId w:val="26"/>
        </w:numPr>
        <w:bidi w:val="0"/>
        <w:ind w:right="0"/>
        <w:jc w:val="left"/>
        <w:rPr>
          <w:b w:val="1"/>
          <w:bCs w:val="1"/>
          <w:rtl w:val="0"/>
          <w:lang w:val="es-ES_tradnl"/>
        </w:rPr>
      </w:pPr>
      <w:r>
        <w:rPr>
          <w:rStyle w:val="Hyperlink.5"/>
          <w:b w:val="1"/>
          <w:bCs w:val="1"/>
          <w:rtl w:val="0"/>
          <w:lang w:val="es-ES_tradnl"/>
        </w:rPr>
        <w:t xml:space="preserve">Diferencia en nombres: </w:t>
      </w:r>
    </w:p>
    <w:p>
      <w:pPr>
        <w:pStyle w:val="Cuerpo A"/>
      </w:pPr>
      <w:r>
        <w:rPr>
          <w:rStyle w:val="Hyperlink.3"/>
          <w:rtl w:val="0"/>
          <w:lang w:val="pt-PT"/>
        </w:rPr>
        <w:tab/>
        <w:t>Se realiz</w:t>
      </w:r>
      <w:r>
        <w:rPr>
          <w:rStyle w:val="Hyperlink.5"/>
          <w:rtl w:val="0"/>
          <w:lang w:val="es-ES_tradnl"/>
        </w:rPr>
        <w:t xml:space="preserve">ó </w:t>
      </w:r>
      <w:r>
        <w:rPr>
          <w:rStyle w:val="Hyperlink.5"/>
          <w:rtl w:val="0"/>
          <w:lang w:val="es-ES_tradnl"/>
        </w:rPr>
        <w:t>correctamente la forma en la que se escribi</w:t>
      </w:r>
      <w:r>
        <w:rPr>
          <w:rStyle w:val="Hyperlink.5"/>
          <w:rtl w:val="0"/>
          <w:lang w:val="es-ES_tradnl"/>
        </w:rPr>
        <w:t xml:space="preserve">ó </w:t>
      </w:r>
      <w:r>
        <w:rPr>
          <w:rStyle w:val="Hyperlink.5"/>
          <w:rtl w:val="0"/>
          <w:lang w:val="es-ES_tradnl"/>
        </w:rPr>
        <w:t>nombres de los distintos elementos. Los nombres de las clases comienzan con may</w:t>
      </w:r>
      <w:r>
        <w:rPr>
          <w:rtl w:val="0"/>
        </w:rPr>
        <w:t>ú</w:t>
      </w:r>
      <w:r>
        <w:rPr>
          <w:rStyle w:val="Hyperlink.5"/>
          <w:rtl w:val="0"/>
          <w:lang w:val="es-ES_tradnl"/>
        </w:rPr>
        <w:t>scula, los de los m</w:t>
      </w:r>
      <w:r>
        <w:rPr>
          <w:rStyle w:val="Ninguno"/>
          <w:rtl w:val="0"/>
          <w:lang w:val="fr-FR"/>
        </w:rPr>
        <w:t>é</w:t>
      </w:r>
      <w:r>
        <w:rPr>
          <w:rStyle w:val="Hyperlink.5"/>
          <w:rtl w:val="0"/>
          <w:lang w:val="es-ES_tradnl"/>
        </w:rPr>
        <w:t>todos atributos y variables en min</w:t>
      </w:r>
      <w:r>
        <w:rPr>
          <w:rtl w:val="0"/>
        </w:rPr>
        <w:t>ú</w:t>
      </w:r>
      <w:r>
        <w:rPr>
          <w:rStyle w:val="Hyperlink.5"/>
          <w:rtl w:val="0"/>
          <w:lang w:val="es-ES_tradnl"/>
        </w:rPr>
        <w:t>scula(a no ser por CamelCase). Acerca de los paquetes. estos deben comenzar con may</w:t>
      </w:r>
      <w:r>
        <w:rPr>
          <w:rtl w:val="0"/>
        </w:rPr>
        <w:t>ú</w:t>
      </w:r>
      <w:r>
        <w:rPr>
          <w:rStyle w:val="Hyperlink.5"/>
          <w:rtl w:val="0"/>
          <w:lang w:val="es-ES_tradnl"/>
        </w:rPr>
        <w:t>scula, al  igual que las clases, pero est</w:t>
      </w:r>
      <w:r>
        <w:rPr>
          <w:rtl w:val="0"/>
        </w:rPr>
        <w:t>á</w:t>
      </w:r>
      <w:r>
        <w:rPr>
          <w:rStyle w:val="Hyperlink.5"/>
          <w:rtl w:val="0"/>
          <w:lang w:val="es-ES_tradnl"/>
        </w:rPr>
        <w:t>n escritos en min</w:t>
      </w:r>
      <w:r>
        <w:rPr>
          <w:rtl w:val="0"/>
        </w:rPr>
        <w:t>ú</w:t>
      </w:r>
      <w:r>
        <w:rPr>
          <w:rStyle w:val="Hyperlink.3"/>
          <w:rtl w:val="0"/>
          <w:lang w:val="pt-PT"/>
        </w:rPr>
        <w:t>scula.</w:t>
      </w:r>
    </w:p>
    <w:p>
      <w:pPr>
        <w:pStyle w:val="Cuerpo A"/>
      </w:pPr>
    </w:p>
    <w:p>
      <w:pPr>
        <w:pStyle w:val="Cuerpo A"/>
        <w:numPr>
          <w:ilvl w:val="0"/>
          <w:numId w:val="28"/>
        </w:numPr>
        <w:bidi w:val="0"/>
        <w:ind w:right="0"/>
        <w:jc w:val="left"/>
        <w:rPr>
          <w:b w:val="1"/>
          <w:bCs w:val="1"/>
          <w:rtl w:val="0"/>
          <w:lang w:val="es-ES_tradnl"/>
        </w:rPr>
      </w:pPr>
      <w:r>
        <w:rPr>
          <w:rStyle w:val="Hyperlink.5"/>
          <w:b w:val="1"/>
          <w:bCs w:val="1"/>
          <w:rtl w:val="0"/>
          <w:lang w:val="es-ES_tradnl"/>
        </w:rPr>
        <w:t>Comentarios:</w:t>
      </w:r>
    </w:p>
    <w:p>
      <w:pPr>
        <w:pStyle w:val="Cuerpo A"/>
      </w:pPr>
      <w:r>
        <w:rPr>
          <w:rStyle w:val="Hyperlink.0"/>
        </w:rPr>
        <w:tab/>
      </w:r>
      <w:r>
        <w:rPr>
          <w:rStyle w:val="Hyperlink.5"/>
          <w:rtl w:val="0"/>
          <w:lang w:val="es-ES_tradnl"/>
        </w:rPr>
        <w:t>No se encontraron gran cantidad de comentarios a lo largo del proyecto, sin embargo se encontr</w:t>
      </w:r>
      <w:r>
        <w:rPr>
          <w:rStyle w:val="Hyperlink.5"/>
          <w:rtl w:val="0"/>
          <w:lang w:val="es-ES_tradnl"/>
        </w:rPr>
        <w:t xml:space="preserve">ó </w:t>
      </w:r>
      <w:r>
        <w:rPr>
          <w:rStyle w:val="Hyperlink.5"/>
          <w:rtl w:val="0"/>
          <w:lang w:val="es-ES_tradnl"/>
        </w:rPr>
        <w:t>un comentario explicando el comportamiento de un m</w:t>
      </w:r>
      <w:r>
        <w:rPr>
          <w:rStyle w:val="Ninguno"/>
          <w:rtl w:val="0"/>
          <w:lang w:val="fr-FR"/>
        </w:rPr>
        <w:t>é</w:t>
      </w:r>
      <w:r>
        <w:rPr>
          <w:rStyle w:val="Hyperlink.5"/>
          <w:rtl w:val="0"/>
          <w:lang w:val="es-ES_tradnl"/>
        </w:rPr>
        <w:t>todo puntual y tambi</w:t>
      </w:r>
      <w:r>
        <w:rPr>
          <w:rStyle w:val="Ninguno"/>
          <w:rtl w:val="0"/>
          <w:lang w:val="fr-FR"/>
        </w:rPr>
        <w:t>é</w:t>
      </w:r>
      <w:r>
        <w:rPr>
          <w:rStyle w:val="Hyperlink.5"/>
          <w:rtl w:val="0"/>
          <w:lang w:val="es-ES_tradnl"/>
        </w:rPr>
        <w:t>n se encontr</w:t>
      </w:r>
      <w:r>
        <w:rPr>
          <w:rStyle w:val="Hyperlink.5"/>
          <w:rtl w:val="0"/>
          <w:lang w:val="es-ES_tradnl"/>
        </w:rPr>
        <w:t xml:space="preserve">ó </w:t>
      </w:r>
      <w:r>
        <w:rPr>
          <w:rtl w:val="0"/>
        </w:rPr>
        <w:t>c</w:t>
      </w:r>
      <w:r>
        <w:rPr>
          <w:rStyle w:val="Hyperlink.5"/>
          <w:rtl w:val="0"/>
          <w:lang w:val="es-ES_tradnl"/>
        </w:rPr>
        <w:t>ó</w:t>
      </w:r>
      <w:r>
        <w:rPr>
          <w:rStyle w:val="Hyperlink.5"/>
          <w:rtl w:val="0"/>
          <w:lang w:val="es-ES_tradnl"/>
        </w:rPr>
        <w:t>digo comentado, lo cual es considerado un error.</w:t>
      </w:r>
    </w:p>
    <w:p>
      <w:pPr>
        <w:pStyle w:val="Cuerpo A"/>
      </w:pPr>
    </w:p>
    <w:p>
      <w:pPr>
        <w:pStyle w:val="Cuerpo A"/>
        <w:numPr>
          <w:ilvl w:val="0"/>
          <w:numId w:val="30"/>
        </w:numPr>
        <w:rPr>
          <w:rStyle w:val="Ninguno"/>
          <w:u w:val="none"/>
          <w:lang w:val="es-ES_tradnl"/>
        </w:rPr>
      </w:pPr>
      <w:r>
        <w:rPr>
          <w:rStyle w:val="Hyperlink.1"/>
          <w:rtl w:val="0"/>
          <w:lang w:val="es-ES_tradnl"/>
        </w:rPr>
        <w:t>Funciones</w:t>
      </w:r>
      <w:r>
        <w:rPr>
          <w:rtl w:val="0"/>
        </w:rPr>
        <w:t xml:space="preserve">: </w:t>
      </w:r>
    </w:p>
    <w:p>
      <w:pPr>
        <w:pStyle w:val="Cuerpo A"/>
      </w:pPr>
      <w:r>
        <w:rPr>
          <w:rStyle w:val="Hyperlink.5"/>
          <w:rtl w:val="0"/>
          <w:lang w:val="es-ES_tradnl"/>
        </w:rPr>
        <w:tab/>
        <w:t>Las funciones en general no superan m</w:t>
      </w:r>
      <w:r>
        <w:rPr>
          <w:rtl w:val="0"/>
        </w:rPr>
        <w:t>á</w:t>
      </w:r>
      <w:r>
        <w:rPr>
          <w:rStyle w:val="Hyperlink.5"/>
          <w:rtl w:val="0"/>
          <w:lang w:val="es-ES_tradnl"/>
        </w:rPr>
        <w:t>s de las 10 l</w:t>
      </w:r>
      <w:r>
        <w:rPr>
          <w:rtl w:val="0"/>
        </w:rPr>
        <w:t>í</w:t>
      </w:r>
      <w:r>
        <w:rPr>
          <w:rStyle w:val="Hyperlink.5"/>
          <w:rtl w:val="0"/>
          <w:lang w:val="es-ES_tradnl"/>
        </w:rPr>
        <w:t>neas de c</w:t>
      </w:r>
      <w:r>
        <w:rPr>
          <w:rStyle w:val="Hyperlink.5"/>
          <w:rtl w:val="0"/>
          <w:lang w:val="es-ES_tradnl"/>
        </w:rPr>
        <w:t>ó</w:t>
      </w:r>
      <w:r>
        <w:rPr>
          <w:rStyle w:val="Hyperlink.5"/>
          <w:rtl w:val="0"/>
          <w:lang w:val="es-ES_tradnl"/>
        </w:rPr>
        <w:t>digo, lo cual es considerado una buena pr</w:t>
      </w:r>
      <w:r>
        <w:rPr>
          <w:rtl w:val="0"/>
        </w:rPr>
        <w:t>á</w:t>
      </w:r>
      <w:r>
        <w:rPr>
          <w:rStyle w:val="Hyperlink.5"/>
          <w:rtl w:val="0"/>
          <w:lang w:val="es-ES_tradnl"/>
        </w:rPr>
        <w:t>ctica, y suelen explicarse por s</w:t>
      </w:r>
      <w:r>
        <w:rPr>
          <w:rtl w:val="0"/>
        </w:rPr>
        <w:t xml:space="preserve">í </w:t>
      </w:r>
      <w:r>
        <w:rPr>
          <w:rStyle w:val="Hyperlink.3"/>
          <w:rtl w:val="0"/>
          <w:lang w:val="pt-PT"/>
        </w:rPr>
        <w:t xml:space="preserve">solas. </w:t>
      </w:r>
    </w:p>
    <w:p>
      <w:pPr>
        <w:pStyle w:val="Cuerpo A"/>
      </w:pPr>
    </w:p>
    <w:p>
      <w:pPr>
        <w:pStyle w:val="Cuerpo A"/>
        <w:numPr>
          <w:ilvl w:val="0"/>
          <w:numId w:val="32"/>
        </w:numPr>
        <w:rPr>
          <w:rStyle w:val="Ninguno"/>
          <w:u w:val="none"/>
          <w:lang w:val="en-US"/>
        </w:rPr>
      </w:pPr>
      <w:r>
        <w:rPr>
          <w:rStyle w:val="Hyperlink.0"/>
          <w:rtl w:val="0"/>
          <w:lang w:val="en-US"/>
        </w:rPr>
        <w:t>Par</w:t>
      </w:r>
      <w:r>
        <w:rPr>
          <w:rStyle w:val="Hyperlink.0"/>
          <w:rtl w:val="0"/>
          <w:lang w:val="en-US"/>
        </w:rPr>
        <w:t>á</w:t>
      </w:r>
      <w:r>
        <w:rPr>
          <w:rStyle w:val="Ninguno"/>
          <w:b w:val="1"/>
          <w:bCs w:val="1"/>
          <w:rtl w:val="0"/>
          <w:lang w:val="pt-PT"/>
        </w:rPr>
        <w:t>metros</w:t>
      </w:r>
      <w:r>
        <w:rPr>
          <w:rtl w:val="0"/>
        </w:rPr>
        <w:t>:</w:t>
      </w:r>
    </w:p>
    <w:p>
      <w:pPr>
        <w:pStyle w:val="Cuerpo A"/>
      </w:pPr>
      <w:r>
        <w:rPr>
          <w:rStyle w:val="Hyperlink.5"/>
          <w:rtl w:val="0"/>
          <w:lang w:val="es-ES_tradnl"/>
        </w:rPr>
        <w:tab/>
        <w:t>No se encontraron m</w:t>
      </w:r>
      <w:r>
        <w:rPr>
          <w:rStyle w:val="Ninguno"/>
          <w:rtl w:val="0"/>
          <w:lang w:val="fr-FR"/>
        </w:rPr>
        <w:t>é</w:t>
      </w:r>
      <w:r>
        <w:rPr>
          <w:rStyle w:val="Hyperlink.5"/>
          <w:rtl w:val="0"/>
          <w:lang w:val="es-ES_tradnl"/>
        </w:rPr>
        <w:t>todos que reciban demasiados par</w:t>
      </w:r>
      <w:r>
        <w:rPr>
          <w:rtl w:val="0"/>
        </w:rPr>
        <w:t>á</w:t>
      </w:r>
      <w:r>
        <w:rPr>
          <w:rStyle w:val="Hyperlink.3"/>
          <w:rtl w:val="0"/>
          <w:lang w:val="pt-PT"/>
        </w:rPr>
        <w:t>metros.</w:t>
      </w:r>
    </w:p>
    <w:p>
      <w:pPr>
        <w:pStyle w:val="Cuerpo A"/>
      </w:pPr>
    </w:p>
    <w:p>
      <w:pPr>
        <w:pStyle w:val="Cuerpo A"/>
        <w:numPr>
          <w:ilvl w:val="0"/>
          <w:numId w:val="34"/>
        </w:numPr>
        <w:bidi w:val="0"/>
        <w:ind w:right="0"/>
        <w:jc w:val="left"/>
        <w:rPr>
          <w:b w:val="1"/>
          <w:bCs w:val="1"/>
          <w:rtl w:val="0"/>
          <w:lang w:val="es-ES_tradnl"/>
        </w:rPr>
      </w:pPr>
      <w:r>
        <w:rPr>
          <w:rStyle w:val="Hyperlink.5"/>
          <w:b w:val="1"/>
          <w:bCs w:val="1"/>
          <w:rtl w:val="0"/>
          <w:lang w:val="es-ES_tradnl"/>
        </w:rPr>
        <w:t>Entendimiento del c</w:t>
      </w:r>
      <w:r>
        <w:rPr>
          <w:rStyle w:val="Hyperlink.5"/>
          <w:b w:val="1"/>
          <w:bCs w:val="1"/>
          <w:rtl w:val="0"/>
          <w:lang w:val="es-ES_tradnl"/>
        </w:rPr>
        <w:t>ó</w:t>
      </w:r>
      <w:r>
        <w:rPr>
          <w:rStyle w:val="Hyperlink.5"/>
          <w:b w:val="1"/>
          <w:bCs w:val="1"/>
          <w:rtl w:val="0"/>
          <w:lang w:val="es-ES_tradnl"/>
        </w:rPr>
        <w:t>digo:</w:t>
      </w:r>
    </w:p>
    <w:p>
      <w:pPr>
        <w:pStyle w:val="Cuerpo A"/>
      </w:pPr>
      <w:r>
        <w:rPr>
          <w:rStyle w:val="Hyperlink.5"/>
          <w:rtl w:val="0"/>
          <w:lang w:val="es-ES_tradnl"/>
        </w:rPr>
        <w:tab/>
        <w:t>No se encontraron ifs cargados de muchas condiciones, 2 o 3 como mucho. En algunos casos pudimos ver l</w:t>
      </w:r>
      <w:r>
        <w:rPr>
          <w:rtl w:val="0"/>
        </w:rPr>
        <w:t>í</w:t>
      </w:r>
      <w:r>
        <w:rPr>
          <w:rStyle w:val="Hyperlink.5"/>
          <w:rtl w:val="0"/>
          <w:lang w:val="es-ES_tradnl"/>
        </w:rPr>
        <w:t>neas de c</w:t>
      </w:r>
      <w:r>
        <w:rPr>
          <w:rStyle w:val="Hyperlink.5"/>
          <w:rtl w:val="0"/>
          <w:lang w:val="es-ES_tradnl"/>
        </w:rPr>
        <w:t>ó</w:t>
      </w:r>
      <w:r>
        <w:rPr>
          <w:rStyle w:val="Hyperlink.5"/>
          <w:rtl w:val="0"/>
          <w:lang w:val="es-ES_tradnl"/>
        </w:rPr>
        <w:t xml:space="preserve">digo compuestas </w:t>
      </w:r>
      <w:r>
        <w:rPr>
          <w:rtl w:val="0"/>
        </w:rPr>
        <w:t>ú</w:t>
      </w:r>
      <w:r>
        <w:rPr>
          <w:rStyle w:val="Hyperlink.5"/>
          <w:rtl w:val="0"/>
          <w:lang w:val="es-ES_tradnl"/>
        </w:rPr>
        <w:t>nicamente por un</w:t>
      </w:r>
      <w:r>
        <w:rPr>
          <w:rtl w:val="0"/>
        </w:rPr>
        <w:t>“</w:t>
      </w:r>
      <w:r>
        <w:rPr>
          <w:rtl w:val="0"/>
        </w:rPr>
        <w:t>;</w:t>
      </w:r>
      <w:r>
        <w:rPr>
          <w:rtl w:val="0"/>
        </w:rPr>
        <w:t xml:space="preserve">” </w:t>
      </w:r>
      <w:r>
        <w:rPr>
          <w:rStyle w:val="Hyperlink.5"/>
          <w:rtl w:val="0"/>
          <w:lang w:val="es-ES_tradnl"/>
        </w:rPr>
        <w:t>y tambi</w:t>
      </w:r>
      <w:r>
        <w:rPr>
          <w:rStyle w:val="Ninguno"/>
          <w:rtl w:val="0"/>
          <w:lang w:val="fr-FR"/>
        </w:rPr>
        <w:t>é</w:t>
      </w:r>
      <w:r>
        <w:rPr>
          <w:rtl w:val="0"/>
        </w:rPr>
        <w:t xml:space="preserve">n </w:t>
      </w:r>
      <w:r>
        <w:rPr>
          <w:rtl w:val="0"/>
        </w:rPr>
        <w:t>“</w:t>
      </w:r>
      <w:r>
        <w:rPr>
          <w:rStyle w:val="Ninguno A"/>
          <w:rtl w:val="0"/>
          <w:lang w:val="en-US"/>
        </w:rPr>
        <w:t>return</w:t>
      </w:r>
      <w:r>
        <w:rPr>
          <w:rtl w:val="0"/>
        </w:rPr>
        <w:t xml:space="preserve">” </w:t>
      </w:r>
      <w:r>
        <w:rPr>
          <w:rStyle w:val="Hyperlink.5"/>
          <w:rtl w:val="0"/>
          <w:lang w:val="es-ES_tradnl"/>
        </w:rPr>
        <w:t>al final de m</w:t>
      </w:r>
      <w:r>
        <w:rPr>
          <w:rStyle w:val="Ninguno"/>
          <w:rtl w:val="0"/>
          <w:lang w:val="fr-FR"/>
        </w:rPr>
        <w:t>é</w:t>
      </w:r>
      <w:r>
        <w:rPr>
          <w:rStyle w:val="Hyperlink.3"/>
          <w:rtl w:val="0"/>
          <w:lang w:val="pt-PT"/>
        </w:rPr>
        <w:t>todos void.</w:t>
      </w:r>
    </w:p>
    <w:p>
      <w:pPr>
        <w:pStyle w:val="Cuerpo A"/>
      </w:pPr>
    </w:p>
    <w:p>
      <w:pPr>
        <w:pStyle w:val="Cuerpo A"/>
        <w:numPr>
          <w:ilvl w:val="0"/>
          <w:numId w:val="36"/>
        </w:numPr>
        <w:bidi w:val="0"/>
        <w:ind w:right="0"/>
        <w:jc w:val="left"/>
        <w:rPr>
          <w:b w:val="1"/>
          <w:bCs w:val="1"/>
          <w:rtl w:val="0"/>
          <w:lang w:val="es-ES_tradnl"/>
        </w:rPr>
      </w:pPr>
      <w:r>
        <w:rPr>
          <w:rStyle w:val="Hyperlink.5"/>
          <w:b w:val="1"/>
          <w:bCs w:val="1"/>
          <w:rtl w:val="0"/>
          <w:lang w:val="es-ES_tradnl"/>
        </w:rPr>
        <w:t>Utilizaci</w:t>
      </w:r>
      <w:r>
        <w:rPr>
          <w:rStyle w:val="Hyperlink.5"/>
          <w:b w:val="1"/>
          <w:bCs w:val="1"/>
          <w:rtl w:val="0"/>
          <w:lang w:val="es-ES_tradnl"/>
        </w:rPr>
        <w:t>ó</w:t>
      </w:r>
      <w:r>
        <w:rPr>
          <w:rStyle w:val="Hyperlink.5"/>
          <w:b w:val="1"/>
          <w:bCs w:val="1"/>
          <w:rtl w:val="0"/>
          <w:lang w:val="es-ES_tradnl"/>
        </w:rPr>
        <w:t xml:space="preserve">n de excepciones: </w:t>
      </w:r>
    </w:p>
    <w:p>
      <w:pPr>
        <w:pStyle w:val="Cuerpo A"/>
      </w:pPr>
      <w:r>
        <w:rPr>
          <w:rStyle w:val="Hyperlink.3"/>
          <w:rtl w:val="0"/>
          <w:lang w:val="pt-PT"/>
        </w:rPr>
        <w:tab/>
        <w:t>Consideramos que se utiliz</w:t>
      </w:r>
      <w:r>
        <w:rPr>
          <w:rStyle w:val="Hyperlink.5"/>
          <w:rtl w:val="0"/>
          <w:lang w:val="es-ES_tradnl"/>
        </w:rPr>
        <w:t xml:space="preserve">ó </w:t>
      </w:r>
      <w:r>
        <w:rPr>
          <w:rtl w:val="0"/>
        </w:rPr>
        <w:t>un n</w:t>
      </w:r>
      <w:r>
        <w:rPr>
          <w:rtl w:val="0"/>
        </w:rPr>
        <w:t>ú</w:t>
      </w:r>
      <w:r>
        <w:rPr>
          <w:rStyle w:val="Hyperlink.5"/>
          <w:rtl w:val="0"/>
          <w:lang w:val="es-ES_tradnl"/>
        </w:rPr>
        <w:t>mero correcto de excepciones, pero en ciertos casos, no est</w:t>
      </w:r>
      <w:r>
        <w:rPr>
          <w:rtl w:val="0"/>
        </w:rPr>
        <w:t>á</w:t>
      </w:r>
      <w:r>
        <w:rPr>
          <w:rStyle w:val="Hyperlink.5"/>
          <w:rtl w:val="0"/>
          <w:lang w:val="es-ES_tradnl"/>
        </w:rPr>
        <w:t>n del todo bien manejadas. Por ejemplo el caso que pide ingresar el n</w:t>
      </w:r>
      <w:r>
        <w:rPr>
          <w:rtl w:val="0"/>
        </w:rPr>
        <w:t>ú</w:t>
      </w:r>
      <w:r>
        <w:rPr>
          <w:rStyle w:val="Hyperlink.5"/>
          <w:rtl w:val="0"/>
          <w:lang w:val="es-ES_tradnl"/>
        </w:rPr>
        <w:t>mero de jugadores, si se ingresa una letra se muestran 2 mensajes de error. El primero pide que sea un n</w:t>
      </w:r>
      <w:r>
        <w:rPr>
          <w:rtl w:val="0"/>
        </w:rPr>
        <w:t>ú</w:t>
      </w:r>
      <w:r>
        <w:rPr>
          <w:rStyle w:val="Hyperlink.5"/>
          <w:rtl w:val="0"/>
          <w:lang w:val="es-ES_tradnl"/>
        </w:rPr>
        <w:t>mero y el segundo que sea un n</w:t>
      </w:r>
      <w:r>
        <w:rPr>
          <w:rtl w:val="0"/>
        </w:rPr>
        <w:t>ú</w:t>
      </w:r>
      <w:r>
        <w:rPr>
          <w:rStyle w:val="Hyperlink.5"/>
          <w:rtl w:val="0"/>
          <w:lang w:val="es-ES_tradnl"/>
        </w:rPr>
        <w:t>mero entre 1 y 8.</w:t>
      </w:r>
    </w:p>
    <w:p>
      <w:pPr>
        <w:pStyle w:val="Cuerpo A"/>
      </w:pPr>
      <w:r>
        <w:tab/>
      </w:r>
    </w:p>
    <w:p>
      <w:pPr>
        <w:pStyle w:val="Cuerpo A"/>
        <w:numPr>
          <w:ilvl w:val="0"/>
          <w:numId w:val="38"/>
        </w:numPr>
        <w:bidi w:val="0"/>
        <w:ind w:right="0"/>
        <w:jc w:val="left"/>
        <w:rPr>
          <w:b w:val="1"/>
          <w:bCs w:val="1"/>
          <w:rtl w:val="0"/>
        </w:rPr>
      </w:pPr>
      <w:r>
        <w:rPr>
          <w:b w:val="1"/>
          <w:bCs w:val="1"/>
          <w:rtl w:val="0"/>
        </w:rPr>
        <w:t>L</w:t>
      </w:r>
      <w:r>
        <w:rPr>
          <w:rStyle w:val="Hyperlink.5"/>
          <w:b w:val="1"/>
          <w:bCs w:val="1"/>
          <w:rtl w:val="0"/>
          <w:lang w:val="es-ES_tradnl"/>
        </w:rPr>
        <w:t>ó</w:t>
      </w:r>
      <w:r>
        <w:rPr>
          <w:rStyle w:val="Hyperlink.7"/>
          <w:b w:val="1"/>
          <w:bCs w:val="1"/>
          <w:rtl w:val="0"/>
          <w:lang w:val="it-IT"/>
        </w:rPr>
        <w:t>gica:</w:t>
      </w:r>
    </w:p>
    <w:p>
      <w:pPr>
        <w:pStyle w:val="Cuerpo A"/>
      </w:pPr>
      <w:r>
        <w:rPr>
          <w:rStyle w:val="Hyperlink.5"/>
          <w:rtl w:val="0"/>
          <w:lang w:val="es-ES_tradnl"/>
        </w:rPr>
        <w:tab/>
        <w:t>Creemos que las funcionalidades se implementaron correctamente. Tampoco encontramos parte de l</w:t>
      </w:r>
      <w:r>
        <w:rPr>
          <w:rStyle w:val="Hyperlink.5"/>
          <w:rtl w:val="0"/>
          <w:lang w:val="es-ES_tradnl"/>
        </w:rPr>
        <w:t>ó</w:t>
      </w:r>
      <w:r>
        <w:rPr>
          <w:rStyle w:val="Hyperlink.5"/>
          <w:rtl w:val="0"/>
          <w:lang w:val="es-ES_tradnl"/>
        </w:rPr>
        <w:t>gica del programa en la interfaz gr</w:t>
      </w:r>
      <w:r>
        <w:rPr>
          <w:rtl w:val="0"/>
        </w:rPr>
        <w:t>á</w:t>
      </w:r>
      <w:r>
        <w:rPr>
          <w:rStyle w:val="Hyperlink.5"/>
          <w:rtl w:val="0"/>
          <w:lang w:val="es-ES_tradnl"/>
        </w:rPr>
        <w:t>fica, lo cual es est</w:t>
      </w:r>
      <w:r>
        <w:rPr>
          <w:rtl w:val="0"/>
        </w:rPr>
        <w:t xml:space="preserve">á </w:t>
      </w:r>
      <w:r>
        <w:rPr>
          <w:rtl w:val="0"/>
        </w:rPr>
        <w:t>bien.</w:t>
      </w:r>
    </w:p>
    <w:p>
      <w:pPr>
        <w:pStyle w:val="Cuerpo A"/>
      </w:pPr>
      <w:r>
        <w:rPr>
          <w:rStyle w:val="Hyperlink.5"/>
          <w:rtl w:val="0"/>
          <w:lang w:val="es-ES_tradnl"/>
        </w:rPr>
        <w:t>Encontramos algunos m</w:t>
      </w:r>
      <w:r>
        <w:rPr>
          <w:rStyle w:val="Ninguno"/>
          <w:rtl w:val="0"/>
          <w:lang w:val="fr-FR"/>
        </w:rPr>
        <w:t>é</w:t>
      </w:r>
      <w:r>
        <w:rPr>
          <w:rStyle w:val="Hyperlink.5"/>
          <w:rtl w:val="0"/>
          <w:lang w:val="es-ES_tradnl"/>
        </w:rPr>
        <w:t>todos, como purchaseHouse, que creemos deber</w:t>
      </w:r>
      <w:r>
        <w:rPr>
          <w:rtl w:val="0"/>
        </w:rPr>
        <w:t>í</w:t>
      </w:r>
      <w:r>
        <w:rPr>
          <w:rStyle w:val="Ninguno A"/>
          <w:rtl w:val="0"/>
          <w:lang w:val="en-US"/>
        </w:rPr>
        <w:t>an ir en gameMaster PREGUNTAR.</w:t>
      </w:r>
    </w:p>
    <w:p>
      <w:pPr>
        <w:pStyle w:val="Cuerpo A"/>
      </w:pPr>
    </w:p>
    <w:p>
      <w:pPr>
        <w:pStyle w:val="heading 4"/>
      </w:pPr>
      <w:bookmarkStart w:name="_dfld57m95jw7" w:id="30"/>
      <w:r>
        <w:rPr>
          <w:rFonts w:cs="Arial Unicode MS" w:eastAsia="Arial Unicode MS"/>
          <w:rtl w:val="0"/>
        </w:rPr>
        <w:t>3.2.2.2) C</w:t>
      </w:r>
      <w:r>
        <w:rPr>
          <w:rStyle w:val="Hyperlink.5"/>
          <w:rFonts w:cs="Arial Unicode MS" w:eastAsia="Arial Unicode MS" w:hint="default"/>
          <w:rtl w:val="0"/>
          <w:lang w:val="es-ES_tradnl"/>
        </w:rPr>
        <w:t>ó</w:t>
      </w:r>
      <w:r>
        <w:rPr>
          <w:rStyle w:val="Hyperlink.3"/>
          <w:rFonts w:cs="Arial Unicode MS" w:eastAsia="Arial Unicode MS"/>
          <w:rtl w:val="0"/>
          <w:lang w:val="pt-PT"/>
        </w:rPr>
        <w:t>digo duplicado</w:t>
      </w:r>
    </w:p>
    <w:p>
      <w:pPr>
        <w:pStyle w:val="Cuerpo A"/>
      </w:pPr>
      <w:r>
        <w:rPr>
          <w:rStyle w:val="Hyperlink.5"/>
          <w:rtl w:val="0"/>
          <w:lang w:val="es-ES_tradnl"/>
        </w:rPr>
        <w:t>En este proyecto podemos ver una cantidad alta de codigo duplicado. La repeticion del codigo hace que este sea mas dificil de mantener y mas propenso a errores.</w:t>
      </w:r>
    </w:p>
    <w:p>
      <w:pPr>
        <w:pStyle w:val="Cuerpo A"/>
      </w:pPr>
      <w:r>
        <w:rPr>
          <w:rStyle w:val="Ninguno A"/>
          <w:rtl w:val="0"/>
          <w:lang w:val="en-US"/>
        </w:rPr>
        <w:t>(Agregar que toma sonarqube como c</w:t>
      </w:r>
      <w:r>
        <w:rPr>
          <w:rStyle w:val="Ninguno A"/>
          <w:rtl w:val="0"/>
          <w:lang w:val="en-US"/>
        </w:rPr>
        <w:t>ó</w:t>
      </w:r>
      <w:r>
        <w:rPr>
          <w:rStyle w:val="Ninguno A"/>
          <w:rtl w:val="0"/>
          <w:lang w:val="en-US"/>
        </w:rPr>
        <w:t>digo duplicado)</w:t>
      </w:r>
    </w:p>
    <w:p>
      <w:pPr>
        <w:pStyle w:val="Cuerpo A"/>
      </w:pPr>
      <w:r>
        <w:drawing>
          <wp:inline distT="0" distB="0" distL="0" distR="0">
            <wp:extent cx="5727700" cy="1154996"/>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7">
                      <a:extLst/>
                    </a:blip>
                    <a:stretch>
                      <a:fillRect/>
                    </a:stretch>
                  </pic:blipFill>
                  <pic:spPr>
                    <a:xfrm>
                      <a:off x="0" y="0"/>
                      <a:ext cx="5727700" cy="1154996"/>
                    </a:xfrm>
                    <a:prstGeom prst="rect">
                      <a:avLst/>
                    </a:prstGeom>
                    <a:ln w="12700" cap="flat">
                      <a:noFill/>
                      <a:miter lim="400000"/>
                    </a:ln>
                    <a:effectLst/>
                  </pic:spPr>
                </pic:pic>
              </a:graphicData>
            </a:graphic>
          </wp:inline>
        </w:drawing>
      </w:r>
    </w:p>
    <w:p>
      <w:pPr>
        <w:pStyle w:val="Cuerpo A"/>
      </w:pPr>
    </w:p>
    <w:p>
      <w:pPr>
        <w:pStyle w:val="Cuerpo A"/>
      </w:pPr>
      <w:r>
        <w:rPr>
          <w:rStyle w:val="Hyperlink.5"/>
          <w:rtl w:val="0"/>
          <w:lang w:val="es-ES_tradnl"/>
        </w:rPr>
        <w:t>La mayor repetici</w:t>
      </w:r>
      <w:r>
        <w:rPr>
          <w:rStyle w:val="Hyperlink.5"/>
          <w:rtl w:val="0"/>
          <w:lang w:val="es-ES_tradnl"/>
        </w:rPr>
        <w:t>ó</w:t>
      </w:r>
      <w:r>
        <w:rPr>
          <w:rStyle w:val="Hyperlink.5"/>
          <w:rtl w:val="0"/>
          <w:lang w:val="es-ES_tradnl"/>
        </w:rPr>
        <w:t>n se encuentra en la clase SimpleGameBoard, con 62% de c</w:t>
      </w:r>
      <w:r>
        <w:rPr>
          <w:rStyle w:val="Hyperlink.5"/>
          <w:rtl w:val="0"/>
          <w:lang w:val="es-ES_tradnl"/>
        </w:rPr>
        <w:t>ó</w:t>
      </w:r>
      <w:r>
        <w:rPr>
          <w:rStyle w:val="Hyperlink.5"/>
          <w:rtl w:val="0"/>
          <w:lang w:val="es-ES_tradnl"/>
        </w:rPr>
        <w:t>digo duplicado. Es de suma importancia reducir este n</w:t>
      </w:r>
      <w:r>
        <w:rPr>
          <w:rtl w:val="0"/>
        </w:rPr>
        <w:t>ú</w:t>
      </w:r>
      <w:r>
        <w:rPr>
          <w:rStyle w:val="Hyperlink.5"/>
          <w:rtl w:val="0"/>
          <w:lang w:val="es-ES_tradnl"/>
        </w:rPr>
        <w:t>mero lo m</w:t>
      </w:r>
      <w:r>
        <w:rPr>
          <w:rtl w:val="0"/>
        </w:rPr>
        <w:t>á</w:t>
      </w:r>
      <w:r>
        <w:rPr>
          <w:rStyle w:val="Hyperlink.5"/>
          <w:rtl w:val="0"/>
          <w:lang w:val="es-ES_tradnl"/>
        </w:rPr>
        <w:t>s posible.</w:t>
      </w:r>
      <w:bookmarkEnd w:id="30"/>
    </w:p>
    <w:p>
      <w:pPr>
        <w:pStyle w:val="heading 4"/>
      </w:pPr>
      <w:bookmarkStart w:name="_h76okusj0mi" w:id="31"/>
      <w:r>
        <w:rPr>
          <w:rStyle w:val="Hyperlink.5"/>
          <w:rFonts w:cs="Arial Unicode MS" w:eastAsia="Arial Unicode MS"/>
          <w:rtl w:val="0"/>
          <w:lang w:val="es-ES_tradnl"/>
        </w:rPr>
        <w:t>3.2.2.3) Complejidad del c</w:t>
      </w:r>
      <w:r>
        <w:rPr>
          <w:rStyle w:val="Hyperlink.5"/>
          <w:rFonts w:cs="Arial Unicode MS" w:eastAsia="Arial Unicode MS" w:hint="default"/>
          <w:rtl w:val="0"/>
          <w:lang w:val="es-ES_tradnl"/>
        </w:rPr>
        <w:t>ó</w:t>
      </w:r>
      <w:r>
        <w:rPr>
          <w:rStyle w:val="Hyperlink.5"/>
          <w:rFonts w:cs="Arial Unicode MS" w:eastAsia="Arial Unicode MS"/>
          <w:rtl w:val="0"/>
          <w:lang w:val="es-ES_tradnl"/>
        </w:rPr>
        <w:t>digo</w:t>
      </w:r>
    </w:p>
    <w:p>
      <w:pPr>
        <w:pStyle w:val="Cuerpo A"/>
      </w:pPr>
      <w:r>
        <w:drawing>
          <wp:inline distT="0" distB="0" distL="0" distR="0">
            <wp:extent cx="5727700" cy="723459"/>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png"/>
                    <pic:cNvPicPr>
                      <a:picLocks noChangeAspect="1"/>
                    </pic:cNvPicPr>
                  </pic:nvPicPr>
                  <pic:blipFill>
                    <a:blip r:embed="rId8">
                      <a:extLst/>
                    </a:blip>
                    <a:stretch>
                      <a:fillRect/>
                    </a:stretch>
                  </pic:blipFill>
                  <pic:spPr>
                    <a:xfrm>
                      <a:off x="0" y="0"/>
                      <a:ext cx="5727700" cy="723459"/>
                    </a:xfrm>
                    <a:prstGeom prst="rect">
                      <a:avLst/>
                    </a:prstGeom>
                    <a:ln w="12700" cap="flat">
                      <a:noFill/>
                      <a:miter lim="400000"/>
                    </a:ln>
                    <a:effectLst/>
                  </pic:spPr>
                </pic:pic>
              </a:graphicData>
            </a:graphic>
          </wp:inline>
        </w:drawing>
      </w:r>
    </w:p>
    <w:p>
      <w:pPr>
        <w:pStyle w:val="Cuerpo A"/>
      </w:pPr>
      <w:r>
        <w:drawing>
          <wp:inline distT="0" distB="0" distL="0" distR="0">
            <wp:extent cx="5727700" cy="1700761"/>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png"/>
                    <pic:cNvPicPr>
                      <a:picLocks noChangeAspect="1"/>
                    </pic:cNvPicPr>
                  </pic:nvPicPr>
                  <pic:blipFill>
                    <a:blip r:embed="rId9">
                      <a:extLst/>
                    </a:blip>
                    <a:stretch>
                      <a:fillRect/>
                    </a:stretch>
                  </pic:blipFill>
                  <pic:spPr>
                    <a:xfrm>
                      <a:off x="0" y="0"/>
                      <a:ext cx="5727700" cy="1700761"/>
                    </a:xfrm>
                    <a:prstGeom prst="rect">
                      <a:avLst/>
                    </a:prstGeom>
                    <a:ln w="12700" cap="flat">
                      <a:noFill/>
                      <a:miter lim="400000"/>
                    </a:ln>
                    <a:effectLst/>
                  </pic:spPr>
                </pic:pic>
              </a:graphicData>
            </a:graphic>
          </wp:inline>
        </w:drawing>
      </w:r>
    </w:p>
    <w:p>
      <w:pPr>
        <w:pStyle w:val="Cuerpo A"/>
      </w:pPr>
      <w:r>
        <w:rPr>
          <w:rStyle w:val="Hyperlink.5"/>
          <w:rtl w:val="0"/>
          <w:lang w:val="es-ES_tradnl"/>
        </w:rPr>
        <w:t>Del an</w:t>
      </w:r>
      <w:r>
        <w:rPr>
          <w:rtl w:val="0"/>
        </w:rPr>
        <w:t>á</w:t>
      </w:r>
      <w:r>
        <w:rPr>
          <w:rStyle w:val="Hyperlink.5"/>
          <w:rtl w:val="0"/>
          <w:lang w:val="es-ES_tradnl"/>
        </w:rPr>
        <w:t>lisis podemos ver que aunque el promedio de complejidad es 6.4, hay algunas clases con complejidad muy alta. Para que el codigo se considere aceptable deber</w:t>
      </w:r>
      <w:r>
        <w:rPr>
          <w:rtl w:val="0"/>
        </w:rPr>
        <w:t>í</w:t>
      </w:r>
      <w:r>
        <w:rPr>
          <w:rStyle w:val="Hyperlink.5"/>
          <w:rtl w:val="0"/>
          <w:lang w:val="es-ES_tradnl"/>
        </w:rPr>
        <w:t>amos reducir la complejidad de las clases</w:t>
      </w:r>
      <w:r>
        <w:rPr>
          <w:rStyle w:val="Ninguno"/>
          <w:b w:val="1"/>
          <w:bCs w:val="1"/>
          <w:sz w:val="28"/>
          <w:szCs w:val="28"/>
          <w:rtl w:val="0"/>
          <w:lang w:val="es-ES_tradnl"/>
        </w:rPr>
        <w:t xml:space="preserve"> por debajo de 10(chequear esto)</w:t>
      </w:r>
      <w:r>
        <w:rPr>
          <w:rStyle w:val="Hyperlink.5"/>
          <w:rtl w:val="0"/>
          <w:lang w:val="es-ES_tradnl"/>
        </w:rPr>
        <w:t>. A su vez, se debe asegurar que estas tengan un alto nivel de testeo y que sea mantenible.</w:t>
      </w:r>
      <w:bookmarkEnd w:id="31"/>
    </w:p>
    <w:p>
      <w:pPr>
        <w:pStyle w:val="Cuerpo A"/>
      </w:pPr>
    </w:p>
    <w:p>
      <w:pPr>
        <w:pStyle w:val="Cuerpo A"/>
      </w:pPr>
      <w:bookmarkEnd w:id="29"/>
      <w:r>
        <w:rPr>
          <w:rStyle w:val="Ninguno A"/>
          <w:rtl w:val="0"/>
          <w:lang w:val="en-US"/>
        </w:rPr>
        <w:t>VER QUE ES EL NUMERO 452. ES ESE EL QUE SE COMPARA CON LA TABLA PREVIA?</w:t>
      </w:r>
    </w:p>
    <w:p>
      <w:pPr>
        <w:pStyle w:val="Cuerpo A"/>
      </w:pPr>
    </w:p>
    <w:p>
      <w:pPr>
        <w:pStyle w:val="Encabezamiento 3"/>
      </w:pPr>
      <w:bookmarkStart w:name="_tcw2v9agos36" w:id="32"/>
      <w:r>
        <w:rPr>
          <w:rFonts w:cs="Arial Unicode MS" w:eastAsia="Arial Unicode MS"/>
          <w:rtl w:val="0"/>
        </w:rPr>
        <w:t>3.2.3) Tama</w:t>
      </w:r>
      <w:r>
        <w:rPr>
          <w:rStyle w:val="Hyperlink.5"/>
          <w:rFonts w:cs="Arial Unicode MS" w:eastAsia="Arial Unicode MS" w:hint="default"/>
          <w:rtl w:val="0"/>
          <w:lang w:val="es-ES_tradnl"/>
        </w:rPr>
        <w:t>ñ</w:t>
      </w:r>
      <w:r>
        <w:rPr>
          <w:rStyle w:val="Hyperlink.7"/>
          <w:rFonts w:cs="Arial Unicode MS" w:eastAsia="Arial Unicode MS"/>
          <w:rtl w:val="0"/>
          <w:lang w:val="it-IT"/>
        </w:rPr>
        <w:t>o del sistema</w:t>
      </w:r>
      <w:bookmarkEnd w:id="32"/>
    </w:p>
    <w:p>
      <w:pPr>
        <w:pStyle w:val="Encabezamiento 3"/>
      </w:pPr>
      <w:bookmarkStart w:name="_i9ejleracr431" w:id="33"/>
      <w:r>
        <w:rPr>
          <w:rStyle w:val="Ninguno"/>
          <w:color w:val="000000"/>
          <w:u w:color="000000"/>
        </w:rPr>
        <w:drawing>
          <wp:inline distT="0" distB="0" distL="0" distR="0">
            <wp:extent cx="5727700" cy="2144991"/>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7.png"/>
                    <pic:cNvPicPr>
                      <a:picLocks noChangeAspect="1"/>
                    </pic:cNvPicPr>
                  </pic:nvPicPr>
                  <pic:blipFill>
                    <a:blip r:embed="rId10">
                      <a:extLst/>
                    </a:blip>
                    <a:stretch>
                      <a:fillRect/>
                    </a:stretch>
                  </pic:blipFill>
                  <pic:spPr>
                    <a:xfrm>
                      <a:off x="0" y="0"/>
                      <a:ext cx="5727700" cy="2144991"/>
                    </a:xfrm>
                    <a:prstGeom prst="rect">
                      <a:avLst/>
                    </a:prstGeom>
                    <a:ln w="12700" cap="flat">
                      <a:noFill/>
                      <a:miter lim="400000"/>
                    </a:ln>
                    <a:effectLst/>
                  </pic:spPr>
                </pic:pic>
              </a:graphicData>
            </a:graphic>
          </wp:inline>
        </w:drawing>
      </w:r>
    </w:p>
    <w:p>
      <w:pPr>
        <w:pStyle w:val="Cuerpo A"/>
      </w:pPr>
      <w:r>
        <w:rPr>
          <w:rStyle w:val="Hyperlink.5"/>
          <w:rtl w:val="0"/>
          <w:lang w:val="es-ES_tradnl"/>
        </w:rPr>
        <w:t>Como indica el plan de m</w:t>
      </w:r>
      <w:r>
        <w:rPr>
          <w:rStyle w:val="Ninguno"/>
          <w:rtl w:val="0"/>
          <w:lang w:val="fr-FR"/>
        </w:rPr>
        <w:t>é</w:t>
      </w:r>
      <w:r>
        <w:rPr>
          <w:rStyle w:val="Hyperlink.5"/>
          <w:rtl w:val="0"/>
          <w:lang w:val="es-ES_tradnl"/>
        </w:rPr>
        <w:t>tricas especificado en el Plan de SQA, el tama</w:t>
      </w:r>
      <w:r>
        <w:rPr>
          <w:rStyle w:val="Hyperlink.5"/>
          <w:rtl w:val="0"/>
          <w:lang w:val="es-ES_tradnl"/>
        </w:rPr>
        <w:t>ñ</w:t>
      </w:r>
      <w:r>
        <w:rPr>
          <w:rStyle w:val="Hyperlink.5"/>
          <w:rtl w:val="0"/>
          <w:lang w:val="es-ES_tradnl"/>
        </w:rPr>
        <w:t>o del sistema de mide en base a la cantidad de l</w:t>
      </w:r>
      <w:r>
        <w:rPr>
          <w:rtl w:val="0"/>
        </w:rPr>
        <w:t>í</w:t>
      </w:r>
      <w:r>
        <w:rPr>
          <w:rStyle w:val="Hyperlink.5"/>
          <w:rtl w:val="0"/>
          <w:lang w:val="es-ES_tradnl"/>
        </w:rPr>
        <w:t>neas de c</w:t>
      </w:r>
      <w:r>
        <w:rPr>
          <w:rStyle w:val="Hyperlink.5"/>
          <w:rtl w:val="0"/>
          <w:lang w:val="es-ES_tradnl"/>
        </w:rPr>
        <w:t>ó</w:t>
      </w:r>
      <w:r>
        <w:rPr>
          <w:rStyle w:val="Hyperlink.5"/>
          <w:rtl w:val="0"/>
          <w:lang w:val="es-ES_tradnl"/>
        </w:rPr>
        <w:t xml:space="preserve">digo total. Utilizando la herramienta SonarQube, pudimos concluir que en el sistema hay </w:t>
      </w:r>
      <w:r>
        <w:rPr>
          <w:rStyle w:val="Ninguno A"/>
          <w:rtl w:val="0"/>
          <w:lang w:val="en-US"/>
        </w:rPr>
        <w:t>3413</w:t>
      </w:r>
      <w:r>
        <w:rPr>
          <w:rStyle w:val="Hyperlink.5"/>
          <w:rtl w:val="0"/>
          <w:lang w:val="es-ES_tradnl"/>
        </w:rPr>
        <w:t xml:space="preserve"> lineas de c</w:t>
      </w:r>
      <w:r>
        <w:rPr>
          <w:rStyle w:val="Hyperlink.5"/>
          <w:rtl w:val="0"/>
          <w:lang w:val="es-ES_tradnl"/>
        </w:rPr>
        <w:t>ó</w:t>
      </w:r>
      <w:r>
        <w:rPr>
          <w:rStyle w:val="Hyperlink.5"/>
          <w:rtl w:val="0"/>
          <w:lang w:val="es-ES_tradnl"/>
        </w:rPr>
        <w:t xml:space="preserve">digo, distribuidas en 71 clases. A simple vista, parece un software mediano </w:t>
      </w:r>
      <w:r>
        <w:rPr>
          <w:rStyle w:val="Ninguno A"/>
          <w:rtl w:val="0"/>
          <w:lang w:val="en-US"/>
        </w:rPr>
        <w:t>(Agregar tabla lineas de codigo tamano, por que es mediano?)</w:t>
      </w:r>
      <w:r>
        <w:rPr>
          <w:rStyle w:val="Hyperlink.5"/>
          <w:rtl w:val="0"/>
          <w:lang w:val="es-ES_tradnl"/>
        </w:rPr>
        <w:t>y vemos que el promedio de l</w:t>
      </w:r>
      <w:r>
        <w:rPr>
          <w:rtl w:val="0"/>
        </w:rPr>
        <w:t>í</w:t>
      </w:r>
      <w:r>
        <w:rPr>
          <w:rStyle w:val="Hyperlink.5"/>
          <w:rtl w:val="0"/>
          <w:lang w:val="es-ES_tradnl"/>
        </w:rPr>
        <w:t>neas por clase es razonable. Sin embargo, haciendo un an</w:t>
      </w:r>
      <w:r>
        <w:rPr>
          <w:rtl w:val="0"/>
        </w:rPr>
        <w:t>á</w:t>
      </w:r>
      <w:r>
        <w:rPr>
          <w:rStyle w:val="Hyperlink.5"/>
          <w:rtl w:val="0"/>
          <w:lang w:val="es-ES_tradnl"/>
        </w:rPr>
        <w:t>lisis m</w:t>
      </w:r>
      <w:r>
        <w:rPr>
          <w:rtl w:val="0"/>
        </w:rPr>
        <w:t>á</w:t>
      </w:r>
      <w:r>
        <w:rPr>
          <w:rStyle w:val="Hyperlink.5"/>
          <w:rtl w:val="0"/>
          <w:lang w:val="es-ES_tradnl"/>
        </w:rPr>
        <w:t>s concreto, la mayor cantidad de c</w:t>
      </w:r>
      <w:r>
        <w:rPr>
          <w:rStyle w:val="Hyperlink.5"/>
          <w:rtl w:val="0"/>
          <w:lang w:val="es-ES_tradnl"/>
        </w:rPr>
        <w:t>ó</w:t>
      </w:r>
      <w:r>
        <w:rPr>
          <w:rStyle w:val="Hyperlink.5"/>
          <w:rtl w:val="0"/>
          <w:lang w:val="es-ES_tradnl"/>
        </w:rPr>
        <w:t>digo se encuentra en la clase GameMaster. Creemos que es un error darle tanta responsabilidad a una sola clase. Seguramente, este c</w:t>
      </w:r>
      <w:r>
        <w:rPr>
          <w:rStyle w:val="Hyperlink.5"/>
          <w:rtl w:val="0"/>
          <w:lang w:val="es-ES_tradnl"/>
        </w:rPr>
        <w:t>ó</w:t>
      </w:r>
      <w:r>
        <w:rPr>
          <w:rStyle w:val="Hyperlink.5"/>
          <w:rtl w:val="0"/>
          <w:lang w:val="es-ES_tradnl"/>
        </w:rPr>
        <w:t>digo pueda ser dividido en otras clases, y dividir as</w:t>
      </w:r>
      <w:r>
        <w:rPr>
          <w:rtl w:val="0"/>
        </w:rPr>
        <w:t xml:space="preserve">í </w:t>
      </w:r>
      <w:r>
        <w:rPr>
          <w:rStyle w:val="Hyperlink.3"/>
          <w:rtl w:val="0"/>
          <w:lang w:val="pt-PT"/>
        </w:rPr>
        <w:t>la responsabilidad.</w:t>
      </w:r>
    </w:p>
    <w:p>
      <w:pPr>
        <w:pStyle w:val="Cuerpo A"/>
      </w:pPr>
    </w:p>
    <w:p>
      <w:pPr>
        <w:pStyle w:val="Encabezamiento 2"/>
      </w:pPr>
      <w:bookmarkStart w:name="_ts5f4r13h0lx1" w:id="34"/>
      <w:r>
        <w:rPr>
          <w:rStyle w:val="Hyperlink.3"/>
          <w:rFonts w:cs="Arial Unicode MS" w:eastAsia="Arial Unicode MS"/>
          <w:rtl w:val="0"/>
          <w:lang w:val="pt-PT"/>
        </w:rPr>
        <w:t>3.3)Usabilidad</w:t>
      </w:r>
    </w:p>
    <w:p>
      <w:pPr>
        <w:pStyle w:val="Cuerpo A"/>
      </w:pPr>
      <w:r>
        <w:rPr>
          <w:rStyle w:val="Hyperlink.5"/>
          <w:rtl w:val="0"/>
          <w:lang w:val="es-ES_tradnl"/>
        </w:rPr>
        <w:t>En cuanto a la usabilidad del sistema, lo encontramos de f</w:t>
      </w:r>
      <w:r>
        <w:rPr>
          <w:rtl w:val="0"/>
        </w:rPr>
        <w:t>á</w:t>
      </w:r>
      <w:r>
        <w:rPr>
          <w:rStyle w:val="Hyperlink.5"/>
          <w:rtl w:val="0"/>
          <w:lang w:val="es-ES_tradnl"/>
        </w:rPr>
        <w:t>cil uso e instintivo. Aunque se podr</w:t>
      </w:r>
      <w:r>
        <w:rPr>
          <w:rtl w:val="0"/>
        </w:rPr>
        <w:t>í</w:t>
      </w:r>
      <w:r>
        <w:rPr>
          <w:rStyle w:val="Hyperlink.5"/>
          <w:rtl w:val="0"/>
          <w:lang w:val="es-ES_tradnl"/>
        </w:rPr>
        <w:t>a mejorar en varios aspectos.</w:t>
      </w:r>
    </w:p>
    <w:p>
      <w:pPr>
        <w:pStyle w:val="Cuerpo A"/>
      </w:pPr>
    </w:p>
    <w:p>
      <w:pPr>
        <w:pStyle w:val="Cuerpo A"/>
      </w:pPr>
    </w:p>
    <w:p>
      <w:pPr>
        <w:pStyle w:val="Cuerpo A"/>
      </w:pPr>
    </w:p>
    <w:p>
      <w:pPr>
        <w:pStyle w:val="Cuerpo A"/>
      </w:pPr>
    </w:p>
    <w:p>
      <w:pPr>
        <w:pStyle w:val="Cuerpo A"/>
      </w:pPr>
    </w:p>
    <w:p>
      <w:pPr>
        <w:pStyle w:val="Cuerpo A"/>
      </w:pPr>
      <w:r>
        <w:tab/>
      </w:r>
    </w:p>
    <w:p>
      <w:pPr>
        <w:pStyle w:val="Cuerpo A"/>
      </w:pPr>
    </w:p>
    <w:p>
      <w:pPr>
        <w:pStyle w:val="Cuerpo A"/>
        <w:rPr>
          <w:sz w:val="24"/>
          <w:szCs w:val="24"/>
        </w:rPr>
      </w:pPr>
    </w:p>
    <w:p>
      <w:pPr>
        <w:pStyle w:val="Cuerpo A"/>
        <w:rPr>
          <w:sz w:val="24"/>
          <w:szCs w:val="24"/>
        </w:rPr>
      </w:pPr>
    </w:p>
    <w:p>
      <w:pPr>
        <w:pStyle w:val="Cuerpo A"/>
        <w:rPr>
          <w:sz w:val="24"/>
          <w:szCs w:val="24"/>
        </w:rPr>
      </w:pPr>
    </w:p>
    <w:p>
      <w:pPr>
        <w:pStyle w:val="Cuerpo A"/>
        <w:rPr>
          <w:sz w:val="24"/>
          <w:szCs w:val="24"/>
        </w:rPr>
      </w:pPr>
    </w:p>
    <w:p>
      <w:pPr>
        <w:pStyle w:val="Cuerpo A"/>
        <w:rPr>
          <w:sz w:val="24"/>
          <w:szCs w:val="24"/>
        </w:rPr>
      </w:pPr>
    </w:p>
    <w:p>
      <w:pPr>
        <w:pStyle w:val="Cuerpo A"/>
        <w:rPr>
          <w:sz w:val="24"/>
          <w:szCs w:val="24"/>
        </w:rPr>
      </w:pPr>
    </w:p>
    <w:p>
      <w:pPr>
        <w:pStyle w:val="Cuerpo A"/>
        <w:rPr>
          <w:sz w:val="24"/>
          <w:szCs w:val="24"/>
        </w:rPr>
      </w:pPr>
    </w:p>
    <w:p>
      <w:pPr>
        <w:pStyle w:val="Cuerpo A"/>
        <w:rPr>
          <w:sz w:val="24"/>
          <w:szCs w:val="24"/>
        </w:rPr>
      </w:pPr>
    </w:p>
    <w:p>
      <w:pPr>
        <w:pStyle w:val="Cuerpo A"/>
        <w:rPr>
          <w:sz w:val="24"/>
          <w:szCs w:val="24"/>
        </w:rPr>
      </w:pPr>
    </w:p>
    <w:p>
      <w:pPr>
        <w:pStyle w:val="Cuerpo A"/>
        <w:rPr>
          <w:sz w:val="24"/>
          <w:szCs w:val="24"/>
        </w:rPr>
      </w:pPr>
    </w:p>
    <w:p>
      <w:pPr>
        <w:pStyle w:val="Encabezamiento"/>
      </w:pPr>
      <w:bookmarkStart w:name="_ldvcbosxkdg7" w:id="35"/>
    </w:p>
    <w:p>
      <w:pPr>
        <w:pStyle w:val="Cuerpo A"/>
      </w:pPr>
      <w:r>
        <w:rPr>
          <w:rStyle w:val="Ninguno"/>
          <w:rFonts w:ascii="Arial Unicode MS" w:cs="Arial Unicode MS" w:hAnsi="Arial Unicode MS" w:eastAsia="Arial Unicode MS"/>
          <w:b w:val="0"/>
          <w:bCs w:val="0"/>
          <w:i w:val="0"/>
          <w:iCs w:val="0"/>
        </w:rPr>
        <w:br w:type="page"/>
      </w:r>
    </w:p>
    <w:p>
      <w:pPr>
        <w:pStyle w:val="Encabezamiento"/>
      </w:pPr>
      <w:bookmarkStart w:name="_s52slhbgvvfy" w:id="36"/>
    </w:p>
    <w:p>
      <w:pPr>
        <w:pStyle w:val="Encabezamiento"/>
      </w:pPr>
      <w:r>
        <w:rPr>
          <w:rFonts w:cs="Arial Unicode MS" w:eastAsia="Arial Unicode MS"/>
          <w:rtl w:val="0"/>
        </w:rPr>
        <w:t>4) An</w:t>
      </w:r>
      <w:r>
        <w:rPr>
          <w:rFonts w:cs="Arial Unicode MS" w:eastAsia="Arial Unicode MS" w:hint="default"/>
          <w:rtl w:val="0"/>
        </w:rPr>
        <w:t>á</w:t>
      </w:r>
      <w:r>
        <w:rPr>
          <w:rStyle w:val="Hyperlink.5"/>
          <w:rFonts w:cs="Arial Unicode MS" w:eastAsia="Arial Unicode MS"/>
          <w:rtl w:val="0"/>
          <w:lang w:val="es-ES_tradnl"/>
        </w:rPr>
        <w:t>lisis de cambios</w:t>
      </w:r>
      <w:bookmarkEnd w:id="36"/>
    </w:p>
    <w:p>
      <w:pPr>
        <w:pStyle w:val="Encabezamiento 2"/>
      </w:pPr>
      <w:bookmarkStart w:name="_jjzz09pb70ax1" w:id="37"/>
      <w:r>
        <w:rPr>
          <w:rStyle w:val="Hyperlink.5"/>
          <w:rFonts w:cs="Arial Unicode MS" w:eastAsia="Arial Unicode MS"/>
          <w:rtl w:val="0"/>
          <w:lang w:val="es-ES_tradnl"/>
        </w:rPr>
        <w:t>4.1) Cambios</w:t>
      </w:r>
    </w:p>
    <w:p>
      <w:pPr>
        <w:pStyle w:val="Cuerpo A"/>
        <w:rPr>
          <w:rStyle w:val="Ninguno"/>
          <w:sz w:val="24"/>
          <w:szCs w:val="24"/>
        </w:rPr>
      </w:pPr>
      <w:r>
        <w:rPr>
          <w:rStyle w:val="Ninguno"/>
          <w:sz w:val="24"/>
          <w:szCs w:val="24"/>
          <w:rtl w:val="0"/>
          <w:lang w:val="es-ES_tradnl"/>
        </w:rPr>
        <w:t>Para una mejor organizaci</w:t>
      </w:r>
      <w:r>
        <w:rPr>
          <w:rStyle w:val="Ninguno"/>
          <w:sz w:val="24"/>
          <w:szCs w:val="24"/>
          <w:rtl w:val="0"/>
          <w:lang w:val="es-ES_tradnl"/>
        </w:rPr>
        <w:t>ó</w:t>
      </w:r>
      <w:r>
        <w:rPr>
          <w:rStyle w:val="Ninguno"/>
          <w:sz w:val="24"/>
          <w:szCs w:val="24"/>
          <w:rtl w:val="0"/>
          <w:lang w:val="es-ES_tradnl"/>
        </w:rPr>
        <w:t>n de los cambios, podemos dividirlos en cuatro grandes secciones. En primer lugar, las nuevas funcionalidades que hay que implementar. Luego, lo que respecta al mantenimiento, mejorando la calidad del c</w:t>
      </w:r>
      <w:r>
        <w:rPr>
          <w:rStyle w:val="Ninguno"/>
          <w:sz w:val="24"/>
          <w:szCs w:val="24"/>
          <w:rtl w:val="0"/>
          <w:lang w:val="es-ES_tradnl"/>
        </w:rPr>
        <w:t>ó</w:t>
      </w:r>
      <w:r>
        <w:rPr>
          <w:rStyle w:val="Ninguno"/>
          <w:sz w:val="24"/>
          <w:szCs w:val="24"/>
          <w:rtl w:val="0"/>
          <w:lang w:val="es-ES_tradnl"/>
        </w:rPr>
        <w:t>digo y la aplicaci</w:t>
      </w:r>
      <w:r>
        <w:rPr>
          <w:rStyle w:val="Ninguno"/>
          <w:sz w:val="24"/>
          <w:szCs w:val="24"/>
          <w:rtl w:val="0"/>
          <w:lang w:val="es-ES_tradnl"/>
        </w:rPr>
        <w:t>ó</w:t>
      </w:r>
      <w:r>
        <w:rPr>
          <w:rStyle w:val="Ninguno"/>
          <w:sz w:val="24"/>
          <w:szCs w:val="24"/>
          <w:rtl w:val="0"/>
          <w:lang w:val="es-ES_tradnl"/>
        </w:rPr>
        <w:t>n de est</w:t>
      </w:r>
      <w:r>
        <w:rPr>
          <w:rStyle w:val="Ninguno"/>
          <w:sz w:val="24"/>
          <w:szCs w:val="24"/>
          <w:rtl w:val="0"/>
          <w:lang w:val="en-US"/>
        </w:rPr>
        <w:t>á</w:t>
      </w:r>
      <w:r>
        <w:rPr>
          <w:rStyle w:val="Ninguno"/>
          <w:sz w:val="24"/>
          <w:szCs w:val="24"/>
          <w:rtl w:val="0"/>
          <w:lang w:val="es-ES_tradnl"/>
        </w:rPr>
        <w:t>ndares de codificaci</w:t>
      </w:r>
      <w:r>
        <w:rPr>
          <w:rStyle w:val="Ninguno"/>
          <w:sz w:val="24"/>
          <w:szCs w:val="24"/>
          <w:rtl w:val="0"/>
          <w:lang w:val="es-ES_tradnl"/>
        </w:rPr>
        <w:t>ó</w:t>
      </w:r>
      <w:r>
        <w:rPr>
          <w:rStyle w:val="Ninguno"/>
          <w:sz w:val="24"/>
          <w:szCs w:val="24"/>
          <w:rtl w:val="0"/>
          <w:lang w:val="es-ES_tradnl"/>
        </w:rPr>
        <w:t>n. Por otro lado, mejorar la usabilidad del sistema y los cambios relacionados a las pruebas.</w:t>
      </w:r>
    </w:p>
    <w:p>
      <w:pPr>
        <w:pStyle w:val="Cuerpo A"/>
        <w:rPr>
          <w:sz w:val="24"/>
          <w:szCs w:val="24"/>
        </w:rPr>
      </w:pPr>
    </w:p>
    <w:p>
      <w:pPr>
        <w:pStyle w:val="Cuerpo A"/>
        <w:rPr>
          <w:rStyle w:val="Ninguno"/>
          <w:sz w:val="24"/>
          <w:szCs w:val="24"/>
        </w:rPr>
      </w:pPr>
      <w:r>
        <w:rPr>
          <w:rStyle w:val="Ninguno"/>
          <w:sz w:val="24"/>
          <w:szCs w:val="24"/>
          <w:rtl w:val="0"/>
          <w:lang w:val="es-ES_tradnl"/>
        </w:rPr>
        <w:t xml:space="preserve">Para analizar los cambios que realizaremos, establecimos una tabla para cada </w:t>
      </w:r>
      <w:r>
        <w:rPr>
          <w:rStyle w:val="Ninguno"/>
          <w:sz w:val="24"/>
          <w:szCs w:val="24"/>
          <w:rtl w:val="0"/>
          <w:lang w:val="en-US"/>
        </w:rPr>
        <w:t>á</w:t>
      </w:r>
      <w:r>
        <w:rPr>
          <w:rStyle w:val="Ninguno"/>
          <w:sz w:val="24"/>
          <w:szCs w:val="24"/>
          <w:rtl w:val="0"/>
          <w:lang w:val="es-ES_tradnl"/>
        </w:rPr>
        <w:t>rea, que indica para cada uno de los cambios, el riesgo de realizarlo, el esfuerzo y el costo</w:t>
      </w:r>
      <w:r>
        <w:rPr>
          <w:rStyle w:val="Ninguno"/>
          <w:sz w:val="24"/>
          <w:szCs w:val="24"/>
          <w:rtl w:val="0"/>
          <w:lang w:val="en-US"/>
        </w:rPr>
        <w:t>.</w:t>
      </w:r>
    </w:p>
    <w:p>
      <w:pPr>
        <w:pStyle w:val="Cuerpo A"/>
        <w:rPr>
          <w:sz w:val="24"/>
          <w:szCs w:val="24"/>
        </w:rPr>
      </w:pPr>
    </w:p>
    <w:p>
      <w:pPr>
        <w:pStyle w:val="Cuerpo A"/>
        <w:rPr>
          <w:rStyle w:val="Ninguno"/>
          <w:sz w:val="24"/>
          <w:szCs w:val="24"/>
        </w:rPr>
      </w:pPr>
      <w:r>
        <w:rPr>
          <w:rStyle w:val="Ninguno"/>
          <w:sz w:val="24"/>
          <w:szCs w:val="24"/>
          <w:rtl w:val="0"/>
          <w:lang w:val="da-DK"/>
        </w:rPr>
        <w:t xml:space="preserve">TABLA POR </w:t>
      </w:r>
      <w:r>
        <w:rPr>
          <w:rStyle w:val="Ninguno"/>
          <w:sz w:val="24"/>
          <w:szCs w:val="24"/>
          <w:rtl w:val="0"/>
          <w:lang w:val="en-US"/>
        </w:rPr>
        <w:t>Á</w:t>
      </w:r>
      <w:r>
        <w:rPr>
          <w:rStyle w:val="Ninguno"/>
          <w:sz w:val="24"/>
          <w:szCs w:val="24"/>
          <w:rtl w:val="0"/>
          <w:lang w:val="de-DE"/>
        </w:rPr>
        <w:t xml:space="preserve">REA, </w:t>
      </w:r>
      <w:bookmarkEnd w:id="37"/>
    </w:p>
    <w:p>
      <w:pPr>
        <w:pStyle w:val="Encabezamiento 3"/>
        <w:ind w:firstLine="720"/>
      </w:pPr>
      <w:bookmarkStart w:name="_k7y90141k64y1" w:id="38"/>
      <w:r>
        <w:rPr>
          <w:rStyle w:val="Hyperlink.5"/>
          <w:rtl w:val="0"/>
          <w:lang w:val="es-ES_tradnl"/>
        </w:rPr>
        <w:t>4.1.1) Nuevas funcionalidades</w:t>
      </w:r>
    </w:p>
    <w:p>
      <w:pPr>
        <w:pStyle w:val="Cuerpo A"/>
        <w:rPr>
          <w:sz w:val="24"/>
          <w:szCs w:val="24"/>
        </w:rPr>
      </w:pPr>
    </w:p>
    <w:tbl>
      <w:tblPr>
        <w:tblW w:w="902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09"/>
        <w:gridCol w:w="3009"/>
        <w:gridCol w:w="3009"/>
      </w:tblGrid>
      <w:tr>
        <w:tblPrEx>
          <w:shd w:val="clear" w:color="auto" w:fill="ced7e7"/>
        </w:tblPrEx>
        <w:trPr>
          <w:trHeight w:val="312" w:hRule="atLeast"/>
        </w:trPr>
        <w:tc>
          <w:tcPr>
            <w:tcW w:type="dxa" w:w="30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A"/>
              <w:widowControl w:val="0"/>
              <w:spacing w:line="240" w:lineRule="auto"/>
            </w:pPr>
            <w:r>
              <w:rPr>
                <w:rStyle w:val="Ninguno"/>
                <w:sz w:val="24"/>
                <w:szCs w:val="24"/>
                <w:rtl w:val="0"/>
                <w:lang w:val="es-ES_tradnl"/>
              </w:rPr>
              <w:t>Cambio</w:t>
            </w:r>
          </w:p>
        </w:tc>
        <w:tc>
          <w:tcPr>
            <w:tcW w:type="dxa" w:w="30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A"/>
              <w:widowControl w:val="0"/>
              <w:spacing w:line="240" w:lineRule="auto"/>
            </w:pPr>
            <w:r>
              <w:rPr>
                <w:rStyle w:val="Ninguno"/>
                <w:sz w:val="24"/>
                <w:szCs w:val="24"/>
                <w:rtl w:val="0"/>
                <w:lang w:val="es-ES_tradnl"/>
              </w:rPr>
              <w:t>Riesgo</w:t>
            </w:r>
          </w:p>
        </w:tc>
        <w:tc>
          <w:tcPr>
            <w:tcW w:type="dxa" w:w="30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A"/>
              <w:widowControl w:val="0"/>
              <w:spacing w:line="240" w:lineRule="auto"/>
            </w:pPr>
            <w:r>
              <w:rPr>
                <w:rStyle w:val="Ninguno"/>
                <w:sz w:val="24"/>
                <w:szCs w:val="24"/>
                <w:rtl w:val="0"/>
                <w:lang w:val="es-ES_tradnl"/>
              </w:rPr>
              <w:t>Esfuerzo y costo</w:t>
            </w:r>
          </w:p>
        </w:tc>
      </w:tr>
      <w:tr>
        <w:tblPrEx>
          <w:shd w:val="clear" w:color="auto" w:fill="ced7e7"/>
        </w:tblPrEx>
        <w:trPr>
          <w:trHeight w:val="312" w:hRule="atLeast"/>
        </w:trPr>
        <w:tc>
          <w:tcPr>
            <w:tcW w:type="dxa" w:w="30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A"/>
              <w:widowControl w:val="0"/>
              <w:spacing w:line="240" w:lineRule="auto"/>
            </w:pPr>
            <w:r>
              <w:rPr>
                <w:rStyle w:val="Ninguno"/>
                <w:sz w:val="24"/>
                <w:szCs w:val="24"/>
                <w:rtl w:val="0"/>
                <w:lang w:val="pt-PT"/>
              </w:rPr>
              <w:t>Agregar carta Taxi</w:t>
            </w:r>
          </w:p>
        </w:tc>
        <w:tc>
          <w:tcPr>
            <w:tcW w:type="dxa" w:w="30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0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2" w:hRule="atLeast"/>
        </w:trPr>
        <w:tc>
          <w:tcPr>
            <w:tcW w:type="dxa" w:w="30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A"/>
              <w:widowControl w:val="0"/>
              <w:spacing w:line="240" w:lineRule="auto"/>
            </w:pPr>
            <w:r>
              <w:rPr>
                <w:rStyle w:val="Ninguno"/>
                <w:sz w:val="24"/>
                <w:szCs w:val="24"/>
                <w:rtl w:val="0"/>
                <w:lang w:val="es-ES_tradnl"/>
              </w:rPr>
              <w:t>Permitir elegir color de ficha</w:t>
            </w:r>
          </w:p>
        </w:tc>
        <w:tc>
          <w:tcPr>
            <w:tcW w:type="dxa" w:w="30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0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2" w:hRule="atLeast"/>
        </w:trPr>
        <w:tc>
          <w:tcPr>
            <w:tcW w:type="dxa" w:w="30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A"/>
              <w:widowControl w:val="0"/>
              <w:spacing w:line="240" w:lineRule="auto"/>
            </w:pPr>
            <w:r>
              <w:rPr>
                <w:rStyle w:val="Ninguno"/>
                <w:sz w:val="24"/>
                <w:szCs w:val="24"/>
                <w:rtl w:val="0"/>
                <w:lang w:val="es-ES_tradnl"/>
              </w:rPr>
              <w:t>Subir foto del usuario</w:t>
            </w:r>
          </w:p>
        </w:tc>
        <w:tc>
          <w:tcPr>
            <w:tcW w:type="dxa" w:w="30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0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92" w:hRule="atLeast"/>
        </w:trPr>
        <w:tc>
          <w:tcPr>
            <w:tcW w:type="dxa" w:w="30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A"/>
              <w:widowControl w:val="0"/>
              <w:spacing w:line="240" w:lineRule="auto"/>
            </w:pPr>
            <w:r>
              <w:rPr>
                <w:rStyle w:val="Ninguno"/>
                <w:sz w:val="24"/>
                <w:szCs w:val="24"/>
                <w:rtl w:val="0"/>
                <w:lang w:val="es-ES_tradnl"/>
              </w:rPr>
              <w:t>Permitir almacenar un perfil de usuario</w:t>
            </w:r>
          </w:p>
        </w:tc>
        <w:tc>
          <w:tcPr>
            <w:tcW w:type="dxa" w:w="30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0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Cuerpo A"/>
        <w:widowControl w:val="0"/>
        <w:spacing w:line="240" w:lineRule="auto"/>
        <w:ind w:left="108" w:hanging="108"/>
        <w:rPr>
          <w:sz w:val="24"/>
          <w:szCs w:val="24"/>
        </w:rPr>
      </w:pPr>
    </w:p>
    <w:p>
      <w:pPr>
        <w:pStyle w:val="Cuerpo A"/>
        <w:widowControl w:val="0"/>
        <w:spacing w:line="240" w:lineRule="auto"/>
        <w:rPr>
          <w:sz w:val="24"/>
          <w:szCs w:val="24"/>
        </w:rPr>
      </w:pPr>
    </w:p>
    <w:p>
      <w:pPr>
        <w:pStyle w:val="Cuerpo A"/>
        <w:rPr>
          <w:sz w:val="24"/>
          <w:szCs w:val="24"/>
        </w:rPr>
      </w:pPr>
    </w:p>
    <w:p>
      <w:pPr>
        <w:pStyle w:val="Encabezamiento 3"/>
        <w:ind w:firstLine="720"/>
      </w:pPr>
      <w:bookmarkStart w:name="_df9fubaglkwv1" w:id="39"/>
      <w:r>
        <w:rPr>
          <w:rStyle w:val="Hyperlink.5"/>
          <w:rtl w:val="0"/>
          <w:lang w:val="es-ES_tradnl"/>
        </w:rPr>
        <w:t>4.1.2)</w:t>
        <w:tab/>
        <w:t xml:space="preserve"> Calidad de c</w:t>
      </w:r>
      <w:r>
        <w:rPr>
          <w:rStyle w:val="Hyperlink.5"/>
          <w:rtl w:val="0"/>
          <w:lang w:val="es-ES_tradnl"/>
        </w:rPr>
        <w:t>ó</w:t>
      </w:r>
      <w:r>
        <w:rPr>
          <w:rStyle w:val="Hyperlink.5"/>
          <w:rtl w:val="0"/>
          <w:lang w:val="es-ES_tradnl"/>
        </w:rPr>
        <w:t>digo</w:t>
      </w:r>
    </w:p>
    <w:p>
      <w:pPr>
        <w:pStyle w:val="Cuerpo A"/>
      </w:pPr>
    </w:p>
    <w:tbl>
      <w:tblPr>
        <w:tblW w:w="902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09"/>
        <w:gridCol w:w="3009"/>
        <w:gridCol w:w="3009"/>
      </w:tblGrid>
      <w:tr>
        <w:tblPrEx>
          <w:shd w:val="clear" w:color="auto" w:fill="ced7e7"/>
        </w:tblPrEx>
        <w:trPr>
          <w:trHeight w:val="273" w:hRule="atLeast"/>
        </w:trPr>
        <w:tc>
          <w:tcPr>
            <w:tcW w:type="dxa" w:w="30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A"/>
              <w:widowControl w:val="0"/>
              <w:spacing w:line="240" w:lineRule="auto"/>
            </w:pPr>
            <w:r>
              <w:rPr>
                <w:rFonts w:ascii="Arial" w:hAnsi="Arial"/>
                <w:rtl w:val="0"/>
              </w:rPr>
              <w:t>Cambio</w:t>
            </w:r>
          </w:p>
        </w:tc>
        <w:tc>
          <w:tcPr>
            <w:tcW w:type="dxa" w:w="30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A"/>
              <w:widowControl w:val="0"/>
              <w:spacing w:line="240" w:lineRule="auto"/>
            </w:pPr>
            <w:r>
              <w:rPr>
                <w:rFonts w:ascii="Arial" w:hAnsi="Arial"/>
                <w:rtl w:val="0"/>
              </w:rPr>
              <w:t>Riesgo</w:t>
            </w:r>
          </w:p>
        </w:tc>
        <w:tc>
          <w:tcPr>
            <w:tcW w:type="dxa" w:w="30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A"/>
              <w:widowControl w:val="0"/>
              <w:spacing w:line="240" w:lineRule="auto"/>
            </w:pPr>
            <w:r>
              <w:rPr>
                <w:rFonts w:ascii="Arial" w:hAnsi="Arial"/>
                <w:rtl w:val="0"/>
              </w:rPr>
              <w:t>Esfuerzo y costo</w:t>
            </w:r>
          </w:p>
        </w:tc>
      </w:tr>
      <w:tr>
        <w:tblPrEx>
          <w:shd w:val="clear" w:color="auto" w:fill="ced7e7"/>
        </w:tblPrEx>
        <w:trPr>
          <w:trHeight w:val="753" w:hRule="atLeast"/>
        </w:trPr>
        <w:tc>
          <w:tcPr>
            <w:tcW w:type="dxa" w:w="30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A"/>
              <w:widowControl w:val="0"/>
              <w:spacing w:line="240" w:lineRule="auto"/>
            </w:pPr>
            <w:r>
              <w:rPr>
                <w:rFonts w:ascii="Arial" w:hAnsi="Arial"/>
                <w:rtl w:val="0"/>
              </w:rPr>
              <w:t>Mejora global del codigo segun estandares de codificacion</w:t>
            </w:r>
          </w:p>
        </w:tc>
        <w:tc>
          <w:tcPr>
            <w:tcW w:type="dxa" w:w="30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0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Cuerpo A"/>
        <w:widowControl w:val="0"/>
        <w:spacing w:line="240" w:lineRule="auto"/>
        <w:ind w:left="108" w:hanging="108"/>
      </w:pPr>
    </w:p>
    <w:p>
      <w:pPr>
        <w:pStyle w:val="Cuerpo A"/>
        <w:widowControl w:val="0"/>
        <w:spacing w:line="240" w:lineRule="auto"/>
      </w:pPr>
    </w:p>
    <w:p>
      <w:pPr>
        <w:pStyle w:val="Cuerpo A"/>
      </w:pPr>
    </w:p>
    <w:p>
      <w:pPr>
        <w:pStyle w:val="Encabezamiento 3"/>
        <w:ind w:left="720" w:firstLine="0"/>
      </w:pPr>
    </w:p>
    <w:p>
      <w:pPr>
        <w:pStyle w:val="Encabezamiento 3"/>
        <w:ind w:left="720" w:firstLine="0"/>
      </w:pPr>
      <w:bookmarkStart w:name="_t0ti7osri37y1" w:id="40"/>
      <w:r>
        <w:rPr>
          <w:rStyle w:val="Hyperlink.3"/>
          <w:rtl w:val="0"/>
          <w:lang w:val="pt-PT"/>
        </w:rPr>
        <w:t>4.1.3) Usabilidad</w:t>
      </w:r>
    </w:p>
    <w:p>
      <w:pPr>
        <w:pStyle w:val="Cuerpo A"/>
      </w:pPr>
    </w:p>
    <w:tbl>
      <w:tblPr>
        <w:tblW w:w="902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09"/>
        <w:gridCol w:w="3009"/>
        <w:gridCol w:w="3009"/>
      </w:tblGrid>
      <w:tr>
        <w:tblPrEx>
          <w:shd w:val="clear" w:color="auto" w:fill="ced7e7"/>
        </w:tblPrEx>
        <w:trPr>
          <w:trHeight w:val="273" w:hRule="atLeast"/>
        </w:trPr>
        <w:tc>
          <w:tcPr>
            <w:tcW w:type="dxa" w:w="30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A"/>
              <w:widowControl w:val="0"/>
              <w:spacing w:line="240" w:lineRule="auto"/>
            </w:pPr>
            <w:r>
              <w:rPr>
                <w:rFonts w:ascii="Arial" w:hAnsi="Arial"/>
                <w:rtl w:val="0"/>
              </w:rPr>
              <w:t>Cambio</w:t>
            </w:r>
          </w:p>
        </w:tc>
        <w:tc>
          <w:tcPr>
            <w:tcW w:type="dxa" w:w="30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A"/>
              <w:widowControl w:val="0"/>
              <w:spacing w:line="240" w:lineRule="auto"/>
            </w:pPr>
            <w:r>
              <w:rPr>
                <w:rFonts w:ascii="Arial" w:hAnsi="Arial"/>
                <w:rtl w:val="0"/>
              </w:rPr>
              <w:t>Riesgo</w:t>
            </w:r>
          </w:p>
        </w:tc>
        <w:tc>
          <w:tcPr>
            <w:tcW w:type="dxa" w:w="30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A"/>
              <w:widowControl w:val="0"/>
              <w:spacing w:line="240" w:lineRule="auto"/>
            </w:pPr>
            <w:r>
              <w:rPr>
                <w:rFonts w:ascii="Arial" w:hAnsi="Arial"/>
                <w:rtl w:val="0"/>
              </w:rPr>
              <w:t>Esfuerzo y costo</w:t>
            </w:r>
          </w:p>
        </w:tc>
      </w:tr>
      <w:tr>
        <w:tblPrEx>
          <w:shd w:val="clear" w:color="auto" w:fill="ced7e7"/>
        </w:tblPrEx>
        <w:trPr>
          <w:trHeight w:val="930" w:hRule="atLeast"/>
        </w:trPr>
        <w:tc>
          <w:tcPr>
            <w:tcW w:type="dxa" w:w="30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A"/>
              <w:widowControl w:val="0"/>
              <w:spacing w:line="240" w:lineRule="auto"/>
            </w:pPr>
            <w:r>
              <w:rPr>
                <w:rStyle w:val="Ninguno"/>
                <w:rFonts w:ascii="Cambria" w:cs="Cambria" w:hAnsi="Cambria" w:eastAsia="Cambria"/>
                <w:sz w:val="24"/>
                <w:szCs w:val="24"/>
                <w:rtl w:val="0"/>
                <w:lang w:val="es-ES_tradnl"/>
              </w:rPr>
              <w:t>Agregar y corregir mensajes de error y de validacio</w:t>
            </w:r>
            <w:r>
              <w:rPr>
                <w:rStyle w:val="Ninguno"/>
                <w:rFonts w:ascii="Cambria" w:cs="Cambria" w:hAnsi="Cambria" w:eastAsia="Cambria"/>
                <w:sz w:val="24"/>
                <w:szCs w:val="24"/>
                <w:rtl w:val="0"/>
                <w:lang w:val="en-US"/>
              </w:rPr>
              <w:t>́</w:t>
            </w:r>
            <w:r>
              <w:rPr>
                <w:rStyle w:val="Ninguno"/>
                <w:rFonts w:ascii="Cambria" w:cs="Cambria" w:hAnsi="Cambria" w:eastAsia="Cambria"/>
                <w:sz w:val="24"/>
                <w:szCs w:val="24"/>
                <w:rtl w:val="0"/>
                <w:lang w:val="es-ES_tradnl"/>
              </w:rPr>
              <w:t xml:space="preserve">n para facilitar el uso del usuario </w:t>
            </w:r>
          </w:p>
        </w:tc>
        <w:tc>
          <w:tcPr>
            <w:tcW w:type="dxa" w:w="30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A"/>
              <w:widowControl w:val="0"/>
              <w:spacing w:line="240" w:lineRule="auto"/>
            </w:pPr>
            <w:r>
              <w:rPr>
                <w:rStyle w:val="Ninguno"/>
                <w:rFonts w:ascii="Cambria" w:cs="Cambria" w:hAnsi="Cambria" w:eastAsia="Cambria"/>
                <w:sz w:val="24"/>
                <w:szCs w:val="24"/>
                <w:rtl w:val="0"/>
                <w:lang w:val="es-ES_tradnl"/>
              </w:rPr>
              <w:t xml:space="preserve">Que el mensaje no sea el adecuado para el caso a considerar </w:t>
            </w:r>
          </w:p>
        </w:tc>
        <w:tc>
          <w:tcPr>
            <w:tcW w:type="dxa" w:w="30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530" w:hRule="atLeast"/>
        </w:trPr>
        <w:tc>
          <w:tcPr>
            <w:tcW w:type="dxa" w:w="30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A"/>
              <w:widowControl w:val="0"/>
              <w:spacing w:line="240" w:lineRule="auto"/>
            </w:pPr>
            <w:r>
              <w:rPr>
                <w:rFonts w:ascii="Arial" w:hAnsi="Arial"/>
                <w:rtl w:val="0"/>
              </w:rPr>
              <w:t>Mejorar la usabilidad del software</w:t>
            </w:r>
          </w:p>
        </w:tc>
        <w:tc>
          <w:tcPr>
            <w:tcW w:type="dxa" w:w="30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A"/>
              <w:widowControl w:val="0"/>
              <w:spacing w:line="240" w:lineRule="auto"/>
            </w:pPr>
            <w:r>
              <w:rPr>
                <w:rStyle w:val="Ninguno"/>
                <w:rFonts w:ascii="Cambria" w:cs="Cambria" w:hAnsi="Cambria" w:eastAsia="Cambria"/>
                <w:sz w:val="24"/>
                <w:szCs w:val="24"/>
                <w:rtl w:val="0"/>
                <w:lang w:val="es-ES_tradnl"/>
              </w:rPr>
              <w:t>Al intentar hacer que el sistema sea ma</w:t>
            </w:r>
            <w:r>
              <w:rPr>
                <w:rStyle w:val="Ninguno"/>
                <w:rFonts w:ascii="Cambria" w:cs="Cambria" w:hAnsi="Cambria" w:eastAsia="Cambria"/>
                <w:sz w:val="24"/>
                <w:szCs w:val="24"/>
                <w:rtl w:val="0"/>
                <w:lang w:val="en-US"/>
              </w:rPr>
              <w:t>́</w:t>
            </w:r>
            <w:r>
              <w:rPr>
                <w:rStyle w:val="Ninguno"/>
                <w:rFonts w:ascii="Cambria" w:cs="Cambria" w:hAnsi="Cambria" w:eastAsia="Cambria"/>
                <w:sz w:val="24"/>
                <w:szCs w:val="24"/>
                <w:rtl w:val="0"/>
                <w:lang w:val="en-US"/>
              </w:rPr>
              <w:t>s fa</w:t>
            </w:r>
            <w:r>
              <w:rPr>
                <w:rStyle w:val="Ninguno"/>
                <w:rFonts w:ascii="Cambria" w:cs="Cambria" w:hAnsi="Cambria" w:eastAsia="Cambria"/>
                <w:sz w:val="24"/>
                <w:szCs w:val="24"/>
                <w:rtl w:val="0"/>
                <w:lang w:val="en-US"/>
              </w:rPr>
              <w:t>́</w:t>
            </w:r>
            <w:r>
              <w:rPr>
                <w:rStyle w:val="Ninguno"/>
                <w:rFonts w:ascii="Cambria" w:cs="Cambria" w:hAnsi="Cambria" w:eastAsia="Cambria"/>
                <w:sz w:val="24"/>
                <w:szCs w:val="24"/>
                <w:rtl w:val="0"/>
                <w:lang w:val="es-ES_tradnl"/>
              </w:rPr>
              <w:t xml:space="preserve">cil de usar, puede ocurrir que una funcionalidad deje de funcionar correctamente </w:t>
            </w:r>
          </w:p>
        </w:tc>
        <w:tc>
          <w:tcPr>
            <w:tcW w:type="dxa" w:w="30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Cuerpo A"/>
        <w:widowControl w:val="0"/>
        <w:spacing w:line="240" w:lineRule="auto"/>
        <w:ind w:left="108" w:hanging="108"/>
      </w:pPr>
    </w:p>
    <w:p>
      <w:pPr>
        <w:pStyle w:val="Cuerpo A"/>
        <w:widowControl w:val="0"/>
        <w:spacing w:line="240" w:lineRule="auto"/>
      </w:pPr>
    </w:p>
    <w:p>
      <w:pPr>
        <w:pStyle w:val="Cuerpo A"/>
      </w:pPr>
    </w:p>
    <w:p>
      <w:pPr>
        <w:pStyle w:val="Cuerpo A"/>
        <w:rPr>
          <w:sz w:val="24"/>
          <w:szCs w:val="24"/>
        </w:rPr>
      </w:pPr>
    </w:p>
    <w:p>
      <w:pPr>
        <w:pStyle w:val="Encabezamiento 3"/>
        <w:ind w:left="720" w:firstLine="0"/>
        <w:rPr>
          <w:rStyle w:val="Ninguno"/>
          <w:sz w:val="24"/>
          <w:szCs w:val="24"/>
        </w:rPr>
      </w:pPr>
      <w:bookmarkStart w:name="_ywys8u3euuqn1" w:id="41"/>
      <w:r>
        <w:rPr>
          <w:rtl w:val="0"/>
        </w:rPr>
        <w:t>4.1.4)</w:t>
        <w:tab/>
        <w:t xml:space="preserve"> </w:t>
      </w:r>
      <w:r>
        <w:rPr>
          <w:rStyle w:val="Ninguno"/>
          <w:sz w:val="24"/>
          <w:szCs w:val="24"/>
          <w:rtl w:val="0"/>
          <w:lang w:val="es-ES_tradnl"/>
        </w:rPr>
        <w:t>Pruebas</w:t>
      </w:r>
    </w:p>
    <w:p>
      <w:pPr>
        <w:pStyle w:val="Cuerpo A"/>
      </w:pPr>
    </w:p>
    <w:tbl>
      <w:tblPr>
        <w:tblW w:w="902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09"/>
        <w:gridCol w:w="3009"/>
        <w:gridCol w:w="3009"/>
      </w:tblGrid>
      <w:tr>
        <w:tblPrEx>
          <w:shd w:val="clear" w:color="auto" w:fill="ced7e7"/>
        </w:tblPrEx>
        <w:trPr>
          <w:trHeight w:val="273" w:hRule="atLeast"/>
        </w:trPr>
        <w:tc>
          <w:tcPr>
            <w:tcW w:type="dxa" w:w="30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A"/>
              <w:widowControl w:val="0"/>
              <w:spacing w:line="240" w:lineRule="auto"/>
            </w:pPr>
            <w:r>
              <w:rPr>
                <w:rFonts w:ascii="Arial" w:hAnsi="Arial"/>
                <w:rtl w:val="0"/>
              </w:rPr>
              <w:t>Cambio</w:t>
            </w:r>
          </w:p>
        </w:tc>
        <w:tc>
          <w:tcPr>
            <w:tcW w:type="dxa" w:w="30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A"/>
              <w:widowControl w:val="0"/>
              <w:spacing w:line="240" w:lineRule="auto"/>
            </w:pPr>
            <w:r>
              <w:rPr>
                <w:rFonts w:ascii="Arial" w:hAnsi="Arial"/>
                <w:rtl w:val="0"/>
              </w:rPr>
              <w:t>Riesgo</w:t>
            </w:r>
          </w:p>
        </w:tc>
        <w:tc>
          <w:tcPr>
            <w:tcW w:type="dxa" w:w="30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A"/>
              <w:widowControl w:val="0"/>
              <w:spacing w:line="240" w:lineRule="auto"/>
            </w:pPr>
            <w:r>
              <w:rPr>
                <w:rFonts w:ascii="Arial" w:hAnsi="Arial"/>
                <w:rtl w:val="0"/>
              </w:rPr>
              <w:t>Esfuerzo y costo</w:t>
            </w:r>
          </w:p>
        </w:tc>
      </w:tr>
      <w:tr>
        <w:tblPrEx>
          <w:shd w:val="clear" w:color="auto" w:fill="ced7e7"/>
        </w:tblPrEx>
        <w:trPr>
          <w:trHeight w:val="630" w:hRule="atLeast"/>
        </w:trPr>
        <w:tc>
          <w:tcPr>
            <w:tcW w:type="dxa" w:w="30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A"/>
              <w:widowControl w:val="0"/>
              <w:spacing w:line="240" w:lineRule="auto"/>
            </w:pPr>
            <w:r>
              <w:rPr>
                <w:rStyle w:val="Ninguno"/>
                <w:rFonts w:ascii="Cambria" w:cs="Cambria" w:hAnsi="Cambria" w:eastAsia="Cambria"/>
                <w:sz w:val="24"/>
                <w:szCs w:val="24"/>
                <w:rtl w:val="0"/>
                <w:lang w:val="es-ES_tradnl"/>
              </w:rPr>
              <w:t>Mejorar cobertura de pruebas unitarias</w:t>
            </w:r>
          </w:p>
        </w:tc>
        <w:tc>
          <w:tcPr>
            <w:tcW w:type="dxa" w:w="30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A"/>
              <w:widowControl w:val="0"/>
              <w:spacing w:line="240" w:lineRule="auto"/>
            </w:pPr>
            <w:r>
              <w:rPr>
                <w:rFonts w:ascii="Arial" w:hAnsi="Arial"/>
                <w:rtl w:val="0"/>
              </w:rPr>
              <w:t>-</w:t>
            </w:r>
          </w:p>
        </w:tc>
        <w:tc>
          <w:tcPr>
            <w:tcW w:type="dxa" w:w="30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3" w:hRule="atLeast"/>
        </w:trPr>
        <w:tc>
          <w:tcPr>
            <w:tcW w:type="dxa" w:w="30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A"/>
              <w:widowControl w:val="0"/>
              <w:spacing w:line="240" w:lineRule="auto"/>
            </w:pPr>
            <w:r>
              <w:rPr>
                <w:rFonts w:ascii="Arial" w:hAnsi="Arial"/>
                <w:rtl w:val="0"/>
              </w:rPr>
              <w:t>Eliminar los asserts duplicados por prueba</w:t>
            </w:r>
          </w:p>
        </w:tc>
        <w:tc>
          <w:tcPr>
            <w:tcW w:type="dxa" w:w="30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A"/>
              <w:widowControl w:val="0"/>
              <w:spacing w:line="240" w:lineRule="auto"/>
            </w:pPr>
            <w:r>
              <w:rPr>
                <w:rFonts w:ascii="Arial" w:hAnsi="Arial"/>
                <w:rtl w:val="0"/>
              </w:rPr>
              <w:t>Que dejen de funcionar las pruebas</w:t>
            </w:r>
          </w:p>
        </w:tc>
        <w:tc>
          <w:tcPr>
            <w:tcW w:type="dxa" w:w="30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Cuerpo A"/>
        <w:widowControl w:val="0"/>
        <w:spacing w:line="240" w:lineRule="auto"/>
        <w:ind w:left="108" w:hanging="108"/>
      </w:pPr>
    </w:p>
    <w:p>
      <w:pPr>
        <w:pStyle w:val="Cuerpo A"/>
        <w:widowControl w:val="0"/>
        <w:spacing w:line="240" w:lineRule="auto"/>
      </w:pPr>
    </w:p>
    <w:p>
      <w:pPr>
        <w:pStyle w:val="Cuerpo A"/>
      </w:pPr>
    </w:p>
    <w:p>
      <w:pPr>
        <w:pStyle w:val="Cuerpo A"/>
        <w:rPr>
          <w:sz w:val="24"/>
          <w:szCs w:val="24"/>
        </w:rPr>
      </w:pPr>
    </w:p>
    <w:p>
      <w:pPr>
        <w:pStyle w:val="Encabezamiento 2"/>
      </w:pPr>
      <w:bookmarkStart w:name="_pka0t0b1w6ai1" w:id="42"/>
      <w:r>
        <w:rPr>
          <w:rStyle w:val="Hyperlink.5"/>
          <w:rFonts w:cs="Arial Unicode MS" w:eastAsia="Arial Unicode MS"/>
          <w:rtl w:val="0"/>
          <w:lang w:val="es-ES_tradnl"/>
        </w:rPr>
        <w:t>4.2) Impacto de cambios</w:t>
      </w:r>
    </w:p>
    <w:p>
      <w:pPr>
        <w:pStyle w:val="Cuerpo A"/>
        <w:rPr>
          <w:rStyle w:val="Ninguno"/>
          <w:sz w:val="24"/>
          <w:szCs w:val="24"/>
        </w:rPr>
      </w:pPr>
      <w:r>
        <w:rPr>
          <w:rStyle w:val="Ninguno"/>
          <w:sz w:val="24"/>
          <w:szCs w:val="24"/>
          <w:rtl w:val="0"/>
          <w:lang w:val="es-ES_tradnl"/>
        </w:rPr>
        <w:t>Dado que el proyecto tiene errores a nivel general, en las distintas agrupaciones l</w:t>
      </w:r>
      <w:r>
        <w:rPr>
          <w:rStyle w:val="Ninguno"/>
          <w:sz w:val="24"/>
          <w:szCs w:val="24"/>
          <w:rtl w:val="0"/>
          <w:lang w:val="es-ES_tradnl"/>
        </w:rPr>
        <w:t>ó</w:t>
      </w:r>
      <w:r>
        <w:rPr>
          <w:rStyle w:val="Ninguno"/>
          <w:sz w:val="24"/>
          <w:szCs w:val="24"/>
          <w:rtl w:val="0"/>
          <w:lang w:val="es-ES_tradnl"/>
        </w:rPr>
        <w:t>gicas que se hacen, el impacto de los cambios es en todo el sistema.</w:t>
      </w:r>
    </w:p>
    <w:p>
      <w:pPr>
        <w:pStyle w:val="Cuerpo A"/>
      </w:pPr>
      <w:r>
        <w:rPr>
          <w:rStyle w:val="Ninguno"/>
          <w:sz w:val="24"/>
          <w:szCs w:val="24"/>
          <w:rtl w:val="0"/>
          <w:lang w:val="pt-PT"/>
        </w:rPr>
        <w:t>Seg</w:t>
      </w:r>
      <w:r>
        <w:rPr>
          <w:rStyle w:val="Ninguno"/>
          <w:sz w:val="24"/>
          <w:szCs w:val="24"/>
          <w:rtl w:val="0"/>
          <w:lang w:val="en-US"/>
        </w:rPr>
        <w:t>ú</w:t>
      </w:r>
      <w:r>
        <w:rPr>
          <w:rStyle w:val="Ninguno"/>
          <w:sz w:val="24"/>
          <w:szCs w:val="24"/>
          <w:rtl w:val="0"/>
          <w:lang w:val="es-ES_tradnl"/>
        </w:rPr>
        <w:t>n las diferentes tablas, en las que evaluamos los cambios a realizar, se estim</w:t>
      </w:r>
      <w:r>
        <w:rPr>
          <w:rStyle w:val="Ninguno"/>
          <w:sz w:val="24"/>
          <w:szCs w:val="24"/>
          <w:rtl w:val="0"/>
          <w:lang w:val="es-ES_tradnl"/>
        </w:rPr>
        <w:t xml:space="preserve">ó </w:t>
      </w:r>
      <w:r>
        <w:rPr>
          <w:rStyle w:val="Ninguno"/>
          <w:sz w:val="24"/>
          <w:szCs w:val="24"/>
          <w:rtl w:val="0"/>
          <w:lang w:val="es-ES_tradnl"/>
        </w:rPr>
        <w:t>que los cambios llevar</w:t>
      </w:r>
      <w:r>
        <w:rPr>
          <w:rStyle w:val="Ninguno"/>
          <w:sz w:val="24"/>
          <w:szCs w:val="24"/>
          <w:rtl w:val="0"/>
          <w:lang w:val="en-US"/>
        </w:rPr>
        <w:t>á</w:t>
      </w:r>
      <w:r>
        <w:rPr>
          <w:rStyle w:val="Ninguno"/>
          <w:sz w:val="24"/>
          <w:szCs w:val="24"/>
          <w:rtl w:val="0"/>
          <w:lang w:val="es-ES_tradnl"/>
        </w:rPr>
        <w:t>n un esfuerzo de XX horas y tendr</w:t>
      </w:r>
      <w:r>
        <w:rPr>
          <w:rStyle w:val="Ninguno"/>
          <w:sz w:val="24"/>
          <w:szCs w:val="24"/>
          <w:rtl w:val="0"/>
          <w:lang w:val="en-US"/>
        </w:rPr>
        <w:t>á</w:t>
      </w:r>
      <w:r>
        <w:rPr>
          <w:rStyle w:val="Ninguno"/>
          <w:sz w:val="24"/>
          <w:szCs w:val="24"/>
          <w:rtl w:val="0"/>
          <w:lang w:val="es-ES_tradnl"/>
        </w:rPr>
        <w:t>n un costo total de U$ . El costo total fue calculado a U$350 la hora de trabajo.</w:t>
      </w:r>
      <w:bookmarkEnd w:id="42"/>
    </w:p>
    <w:sectPr>
      <w:headerReference w:type="default" r:id="rId11"/>
      <w:footerReference w:type="default" r:id="rId12"/>
      <w:pgSz w:w="11900" w:h="16840" w:orient="portrait"/>
      <w:pgMar w:top="1440" w:right="1440" w:bottom="1440" w:left="1440" w:header="0" w:footer="720"/>
      <w:pgNumType w:start="1"/>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4" w:author="Fabian Grobert" w:date="2017-04-27T22:05:59Z">
    <w:p>
      <w:pPr>
        <w:pStyle w:val="Por omisión"/>
      </w:pPr>
    </w:p>
    <w:p>
      <w:pPr>
        <w:pStyle w:val="Por omisión"/>
      </w:pPr>
      <w:r>
        <w:rPr>
          <w:rFonts w:cs="Arial Unicode MS" w:eastAsia="Arial Unicode MS"/>
          <w:rtl w:val="0"/>
        </w:rPr>
        <w:t>poner en indice</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Cabecera y pi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Cabecera y pie"/>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Estilo importado 1"/>
  </w:abstractNum>
  <w:abstractNum w:abstractNumId="1">
    <w:multiLevelType w:val="hybridMultilevel"/>
    <w:styleLink w:val="Estilo importado 1"/>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Estilo importado 2"/>
  </w:abstractNum>
  <w:abstractNum w:abstractNumId="3">
    <w:multiLevelType w:val="hybridMultilevel"/>
    <w:styleLink w:val="Estilo importado 2"/>
    <w:lvl w:ilvl="0">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Estilo importado 3"/>
  </w:abstractNum>
  <w:abstractNum w:abstractNumId="5">
    <w:multiLevelType w:val="hybridMultilevel"/>
    <w:styleLink w:val="Estilo importado 3"/>
    <w:lvl w:ilvl="0">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Estilo importado 4"/>
  </w:abstractNum>
  <w:abstractNum w:abstractNumId="7">
    <w:multiLevelType w:val="hybridMultilevel"/>
    <w:styleLink w:val="Estilo importado 4"/>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Estilo importado 5"/>
  </w:abstractNum>
  <w:abstractNum w:abstractNumId="9">
    <w:multiLevelType w:val="hybridMultilevel"/>
    <w:styleLink w:val="Estilo importado 5"/>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Estilo importado 6"/>
  </w:abstractNum>
  <w:abstractNum w:abstractNumId="11">
    <w:multiLevelType w:val="hybridMultilevel"/>
    <w:styleLink w:val="Estilo importado 6"/>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Estilo importado 7"/>
  </w:abstractNum>
  <w:abstractNum w:abstractNumId="13">
    <w:multiLevelType w:val="hybridMultilevel"/>
    <w:styleLink w:val="Estilo importado 7"/>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Estilo importado 8"/>
  </w:abstractNum>
  <w:abstractNum w:abstractNumId="15">
    <w:multiLevelType w:val="hybridMultilevel"/>
    <w:styleLink w:val="Estilo importado 8"/>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Estilo importado 9"/>
  </w:abstractNum>
  <w:abstractNum w:abstractNumId="17">
    <w:multiLevelType w:val="hybridMultilevel"/>
    <w:styleLink w:val="Estilo importado 9"/>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Estilo importado 10"/>
  </w:abstractNum>
  <w:abstractNum w:abstractNumId="19">
    <w:multiLevelType w:val="hybridMultilevel"/>
    <w:styleLink w:val="Estilo importado 1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Estilo importado 11"/>
  </w:abstractNum>
  <w:abstractNum w:abstractNumId="21">
    <w:multiLevelType w:val="hybridMultilevel"/>
    <w:styleLink w:val="Estilo importado 11"/>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Estilo importado 12"/>
  </w:abstractNum>
  <w:abstractNum w:abstractNumId="23">
    <w:multiLevelType w:val="hybridMultilevel"/>
    <w:styleLink w:val="Estilo importado 12"/>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Estilo importado 13"/>
  </w:abstractNum>
  <w:abstractNum w:abstractNumId="25">
    <w:multiLevelType w:val="hybridMultilevel"/>
    <w:styleLink w:val="Estilo importado 13"/>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Estilo importado 14"/>
  </w:abstractNum>
  <w:abstractNum w:abstractNumId="27">
    <w:multiLevelType w:val="hybridMultilevel"/>
    <w:styleLink w:val="Estilo importado 14"/>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Estilo importado 15"/>
  </w:abstractNum>
  <w:abstractNum w:abstractNumId="29">
    <w:multiLevelType w:val="hybridMultilevel"/>
    <w:styleLink w:val="Estilo importado 15"/>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Estilo importado 16"/>
  </w:abstractNum>
  <w:abstractNum w:abstractNumId="31">
    <w:multiLevelType w:val="hybridMultilevel"/>
    <w:styleLink w:val="Estilo importado 16"/>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Estilo importado 17"/>
  </w:abstractNum>
  <w:abstractNum w:abstractNumId="33">
    <w:multiLevelType w:val="hybridMultilevel"/>
    <w:styleLink w:val="Estilo importado 17"/>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Estilo importado 18"/>
  </w:abstractNum>
  <w:abstractNum w:abstractNumId="35">
    <w:multiLevelType w:val="hybridMultilevel"/>
    <w:styleLink w:val="Estilo importado 18"/>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Estilo importado 19"/>
  </w:abstractNum>
  <w:abstractNum w:abstractNumId="37">
    <w:multiLevelType w:val="hybridMultilevel"/>
    <w:styleLink w:val="Estilo importado 19"/>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 w:numId="25">
    <w:abstractNumId w:val="25"/>
  </w:num>
  <w:num w:numId="26">
    <w:abstractNumId w:val="24"/>
  </w:num>
  <w:num w:numId="27">
    <w:abstractNumId w:val="27"/>
  </w:num>
  <w:num w:numId="28">
    <w:abstractNumId w:val="26"/>
  </w:num>
  <w:num w:numId="29">
    <w:abstractNumId w:val="29"/>
  </w:num>
  <w:num w:numId="30">
    <w:abstractNumId w:val="28"/>
  </w:num>
  <w:num w:numId="31">
    <w:abstractNumId w:val="31"/>
  </w:num>
  <w:num w:numId="32">
    <w:abstractNumId w:val="30"/>
  </w:num>
  <w:num w:numId="33">
    <w:abstractNumId w:val="33"/>
  </w:num>
  <w:num w:numId="34">
    <w:abstractNumId w:val="32"/>
  </w:num>
  <w:num w:numId="35">
    <w:abstractNumId w:val="35"/>
  </w:num>
  <w:num w:numId="36">
    <w:abstractNumId w:val="34"/>
  </w:num>
  <w:num w:numId="37">
    <w:abstractNumId w:val="37"/>
  </w:num>
  <w:num w:numId="38">
    <w:abstractNumId w:val="3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1"/>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abecera y pie">
    <w:name w:val="Cabecera y pie"/>
    <w:next w:val="Cabecera y pi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Cuerpo A">
    <w:name w:val="Cuerpo A"/>
    <w:next w:val="Cuerpo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character" w:styleId="Ninguno">
    <w:name w:val="Ninguno"/>
    <w:rPr>
      <w:lang w:val="en-US"/>
    </w:rPr>
  </w:style>
  <w:style w:type="paragraph" w:styleId="Encabezamiento">
    <w:name w:val="Encabezamiento"/>
    <w:next w:val="Cuerpo A"/>
    <w:pPr>
      <w:keepNext w:val="1"/>
      <w:keepLines w:val="1"/>
      <w:pageBreakBefore w:val="0"/>
      <w:widowControl w:val="1"/>
      <w:shd w:val="clear" w:color="auto" w:fill="auto"/>
      <w:suppressAutoHyphens w:val="0"/>
      <w:bidi w:val="0"/>
      <w:spacing w:before="400" w:after="12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40"/>
      <w:szCs w:val="40"/>
      <w:u w:val="none" w:color="000000"/>
      <w:vertAlign w:val="baseline"/>
    </w:rPr>
  </w:style>
  <w:style w:type="character" w:styleId="Hyperlink.0">
    <w:name w:val="Hyperlink.0"/>
    <w:basedOn w:val="Ninguno"/>
    <w:next w:val="Hyperlink.0"/>
    <w:rPr>
      <w:rFonts w:ascii="Arial" w:cs="Arial" w:hAnsi="Arial" w:eastAsia="Arial"/>
      <w:b w:val="1"/>
      <w:bCs w:val="1"/>
      <w:lang w:val="en-US"/>
    </w:rPr>
  </w:style>
  <w:style w:type="character" w:styleId="Hyperlink.1">
    <w:name w:val="Hyperlink.1"/>
    <w:basedOn w:val="Ninguno"/>
    <w:next w:val="Hyperlink.1"/>
    <w:rPr>
      <w:rFonts w:ascii="Arial" w:cs="Arial" w:hAnsi="Arial" w:eastAsia="Arial"/>
      <w:b w:val="1"/>
      <w:bCs w:val="1"/>
      <w:lang w:val="es-ES_tradnl"/>
    </w:rPr>
  </w:style>
  <w:style w:type="character" w:styleId="Hyperlink.2">
    <w:name w:val="Hyperlink.2"/>
    <w:basedOn w:val="Ninguno"/>
    <w:next w:val="Hyperlink.2"/>
    <w:rPr>
      <w:rFonts w:ascii="Arial" w:cs="Arial" w:hAnsi="Arial" w:eastAsia="Arial"/>
      <w:b w:val="1"/>
      <w:bCs w:val="1"/>
      <w:lang w:val="nl-NL"/>
    </w:rPr>
  </w:style>
  <w:style w:type="character" w:styleId="Hyperlink.3">
    <w:name w:val="Hyperlink.3"/>
    <w:basedOn w:val="Ninguno"/>
    <w:next w:val="Hyperlink.3"/>
    <w:rPr>
      <w:lang w:val="pt-PT"/>
    </w:rPr>
  </w:style>
  <w:style w:type="character" w:styleId="Hyperlink.4">
    <w:name w:val="Hyperlink.4"/>
    <w:basedOn w:val="Ninguno"/>
    <w:next w:val="Hyperlink.4"/>
    <w:rPr>
      <w:lang w:val="nl-NL"/>
    </w:rPr>
  </w:style>
  <w:style w:type="character" w:styleId="Hyperlink.5">
    <w:name w:val="Hyperlink.5"/>
    <w:basedOn w:val="Ninguno"/>
    <w:next w:val="Hyperlink.5"/>
    <w:rPr>
      <w:lang w:val="es-ES_tradnl"/>
    </w:rPr>
  </w:style>
  <w:style w:type="character" w:styleId="Hyperlink.6">
    <w:name w:val="Hyperlink.6"/>
    <w:basedOn w:val="Hyperlink"/>
    <w:next w:val="Hyperlink.6"/>
    <w:rPr/>
  </w:style>
  <w:style w:type="character" w:styleId="Hyperlink.7">
    <w:name w:val="Hyperlink.7"/>
    <w:basedOn w:val="Ninguno"/>
    <w:next w:val="Hyperlink.7"/>
    <w:rPr>
      <w:lang w:val="it-IT"/>
    </w:rPr>
  </w:style>
  <w:style w:type="character" w:styleId="Hyperlink.8">
    <w:name w:val="Hyperlink.8"/>
    <w:basedOn w:val="Hyperlink"/>
    <w:next w:val="Hyperlink.8"/>
    <w:rPr/>
  </w:style>
  <w:style w:type="character" w:styleId="Hyperlink.9">
    <w:name w:val="Hyperlink.9"/>
    <w:basedOn w:val="Hyperlink"/>
    <w:next w:val="Hyperlink.9"/>
    <w:rPr/>
  </w:style>
  <w:style w:type="character" w:styleId="Hyperlink.10">
    <w:name w:val="Hyperlink.10"/>
    <w:basedOn w:val="Hyperlink"/>
    <w:next w:val="Hyperlink.10"/>
    <w:rPr/>
  </w:style>
  <w:style w:type="character" w:styleId="Hyperlink.11">
    <w:name w:val="Hyperlink.11"/>
    <w:basedOn w:val="Hyperlink"/>
    <w:next w:val="Hyperlink.11"/>
    <w:rPr/>
  </w:style>
  <w:style w:type="character" w:styleId="Hyperlink.12">
    <w:name w:val="Hyperlink.12"/>
    <w:basedOn w:val="Hyperlink"/>
    <w:next w:val="Hyperlink.12"/>
    <w:rPr/>
  </w:style>
  <w:style w:type="paragraph" w:styleId="Por omisión">
    <w:name w:val="Por omisión"/>
    <w:next w:val="Por omisión"/>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Encabezamiento 2">
    <w:name w:val="Encabezamiento 2"/>
    <w:next w:val="Cuerpo A"/>
    <w:pPr>
      <w:keepNext w:val="1"/>
      <w:keepLines w:val="1"/>
      <w:pageBreakBefore w:val="0"/>
      <w:widowControl w:val="1"/>
      <w:shd w:val="clear" w:color="auto" w:fill="auto"/>
      <w:suppressAutoHyphens w:val="0"/>
      <w:bidi w:val="0"/>
      <w:spacing w:before="360" w:after="12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vertAlign w:val="baseline"/>
    </w:rPr>
  </w:style>
  <w:style w:type="paragraph" w:styleId="Encabezamiento 3">
    <w:name w:val="Encabezamiento 3"/>
    <w:next w:val="Cuerpo A"/>
    <w:pPr>
      <w:keepNext w:val="1"/>
      <w:keepLines w:val="1"/>
      <w:pageBreakBefore w:val="0"/>
      <w:widowControl w:val="1"/>
      <w:shd w:val="clear" w:color="auto" w:fill="auto"/>
      <w:suppressAutoHyphens w:val="0"/>
      <w:bidi w:val="0"/>
      <w:spacing w:before="320" w:after="80" w:line="276" w:lineRule="auto"/>
      <w:ind w:left="0" w:right="0" w:firstLine="0"/>
      <w:jc w:val="left"/>
      <w:outlineLvl w:val="9"/>
    </w:pPr>
    <w:rPr>
      <w:rFonts w:ascii="Arial" w:cs="Arial" w:hAnsi="Arial" w:eastAsia="Arial"/>
      <w:b w:val="0"/>
      <w:bCs w:val="0"/>
      <w:i w:val="0"/>
      <w:iCs w:val="0"/>
      <w:caps w:val="0"/>
      <w:smallCaps w:val="0"/>
      <w:strike w:val="0"/>
      <w:dstrike w:val="0"/>
      <w:outline w:val="0"/>
      <w:color w:val="434343"/>
      <w:spacing w:val="0"/>
      <w:kern w:val="0"/>
      <w:position w:val="0"/>
      <w:sz w:val="28"/>
      <w:szCs w:val="28"/>
      <w:u w:val="none" w:color="434343"/>
      <w:vertAlign w:val="baseline"/>
    </w:rPr>
  </w:style>
  <w:style w:type="numbering" w:styleId="Estilo importado 1">
    <w:name w:val="Estilo importado 1"/>
    <w:pPr>
      <w:numPr>
        <w:numId w:val="1"/>
      </w:numPr>
    </w:pPr>
  </w:style>
  <w:style w:type="numbering" w:styleId="Estilo importado 2">
    <w:name w:val="Estilo importado 2"/>
    <w:pPr>
      <w:numPr>
        <w:numId w:val="3"/>
      </w:numPr>
    </w:pPr>
  </w:style>
  <w:style w:type="numbering" w:styleId="Estilo importado 3">
    <w:name w:val="Estilo importado 3"/>
    <w:pPr>
      <w:numPr>
        <w:numId w:val="5"/>
      </w:numPr>
    </w:pPr>
  </w:style>
  <w:style w:type="numbering" w:styleId="Estilo importado 4">
    <w:name w:val="Estilo importado 4"/>
    <w:pPr>
      <w:numPr>
        <w:numId w:val="7"/>
      </w:numPr>
    </w:pPr>
  </w:style>
  <w:style w:type="numbering" w:styleId="Estilo importado 5">
    <w:name w:val="Estilo importado 5"/>
    <w:pPr>
      <w:numPr>
        <w:numId w:val="9"/>
      </w:numPr>
    </w:pPr>
  </w:style>
  <w:style w:type="numbering" w:styleId="Estilo importado 6">
    <w:name w:val="Estilo importado 6"/>
    <w:pPr>
      <w:numPr>
        <w:numId w:val="11"/>
      </w:numPr>
    </w:pPr>
  </w:style>
  <w:style w:type="numbering" w:styleId="Estilo importado 7">
    <w:name w:val="Estilo importado 7"/>
    <w:pPr>
      <w:numPr>
        <w:numId w:val="13"/>
      </w:numPr>
    </w:pPr>
  </w:style>
  <w:style w:type="numbering" w:styleId="Estilo importado 8">
    <w:name w:val="Estilo importado 8"/>
    <w:pPr>
      <w:numPr>
        <w:numId w:val="15"/>
      </w:numPr>
    </w:pPr>
  </w:style>
  <w:style w:type="numbering" w:styleId="Estilo importado 9">
    <w:name w:val="Estilo importado 9"/>
    <w:pPr>
      <w:numPr>
        <w:numId w:val="17"/>
      </w:numPr>
    </w:pPr>
  </w:style>
  <w:style w:type="numbering" w:styleId="Estilo importado 10">
    <w:name w:val="Estilo importado 10"/>
    <w:pPr>
      <w:numPr>
        <w:numId w:val="19"/>
      </w:numPr>
    </w:pPr>
  </w:style>
  <w:style w:type="numbering" w:styleId="Estilo importado 11">
    <w:name w:val="Estilo importado 11"/>
    <w:pPr>
      <w:numPr>
        <w:numId w:val="21"/>
      </w:numPr>
    </w:pPr>
  </w:style>
  <w:style w:type="character" w:styleId="Ninguno A">
    <w:name w:val="Ninguno A"/>
    <w:basedOn w:val="Ninguno"/>
    <w:rPr>
      <w:lang w:val="en-US"/>
    </w:rPr>
  </w:style>
  <w:style w:type="paragraph" w:styleId="heading 4">
    <w:name w:val="heading 4"/>
    <w:next w:val="Cuerpo A"/>
    <w:pPr>
      <w:keepNext w:val="1"/>
      <w:keepLines w:val="1"/>
      <w:pageBreakBefore w:val="0"/>
      <w:widowControl w:val="1"/>
      <w:shd w:val="clear" w:color="auto" w:fill="auto"/>
      <w:suppressAutoHyphens w:val="0"/>
      <w:bidi w:val="0"/>
      <w:spacing w:before="280" w:after="80" w:line="240" w:lineRule="auto"/>
      <w:ind w:left="0" w:right="0" w:firstLine="0"/>
      <w:jc w:val="left"/>
      <w:outlineLvl w:val="9"/>
    </w:pPr>
    <w:rPr>
      <w:rFonts w:ascii="Arial" w:cs="Arial" w:hAnsi="Arial" w:eastAsia="Arial"/>
      <w:b w:val="0"/>
      <w:bCs w:val="0"/>
      <w:i w:val="0"/>
      <w:iCs w:val="0"/>
      <w:caps w:val="0"/>
      <w:smallCaps w:val="0"/>
      <w:strike w:val="0"/>
      <w:dstrike w:val="0"/>
      <w:outline w:val="0"/>
      <w:color w:val="666666"/>
      <w:spacing w:val="0"/>
      <w:kern w:val="0"/>
      <w:position w:val="0"/>
      <w:sz w:val="24"/>
      <w:szCs w:val="24"/>
      <w:u w:val="none" w:color="666666"/>
      <w:vertAlign w:val="baseline"/>
    </w:rPr>
  </w:style>
  <w:style w:type="numbering" w:styleId="Estilo importado 12">
    <w:name w:val="Estilo importado 12"/>
    <w:pPr>
      <w:numPr>
        <w:numId w:val="23"/>
      </w:numPr>
    </w:pPr>
  </w:style>
  <w:style w:type="numbering" w:styleId="Estilo importado 13">
    <w:name w:val="Estilo importado 13"/>
    <w:pPr>
      <w:numPr>
        <w:numId w:val="25"/>
      </w:numPr>
    </w:pPr>
  </w:style>
  <w:style w:type="numbering" w:styleId="Estilo importado 14">
    <w:name w:val="Estilo importado 14"/>
    <w:pPr>
      <w:numPr>
        <w:numId w:val="27"/>
      </w:numPr>
    </w:pPr>
  </w:style>
  <w:style w:type="numbering" w:styleId="Estilo importado 15">
    <w:name w:val="Estilo importado 15"/>
    <w:pPr>
      <w:numPr>
        <w:numId w:val="29"/>
      </w:numPr>
    </w:pPr>
  </w:style>
  <w:style w:type="numbering" w:styleId="Estilo importado 16">
    <w:name w:val="Estilo importado 16"/>
    <w:pPr>
      <w:numPr>
        <w:numId w:val="31"/>
      </w:numPr>
    </w:pPr>
  </w:style>
  <w:style w:type="numbering" w:styleId="Estilo importado 17">
    <w:name w:val="Estilo importado 17"/>
    <w:pPr>
      <w:numPr>
        <w:numId w:val="33"/>
      </w:numPr>
    </w:pPr>
  </w:style>
  <w:style w:type="numbering" w:styleId="Estilo importado 18">
    <w:name w:val="Estilo importado 18"/>
    <w:pPr>
      <w:numPr>
        <w:numId w:val="35"/>
      </w:numPr>
    </w:pPr>
  </w:style>
  <w:style w:type="numbering" w:styleId="Estilo importado 19">
    <w:name w:val="Estilo importado 19"/>
    <w:pPr>
      <w:numPr>
        <w:numId w:val="37"/>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comments" Target="comments.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